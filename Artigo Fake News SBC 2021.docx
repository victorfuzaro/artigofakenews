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2D7498" w14:textId="6180C97E" w:rsidR="0023557B" w:rsidRDefault="0023557B" w:rsidP="008A6F1A">
      <w:pPr>
        <w:pStyle w:val="address"/>
        <w:spacing w:before="240" w:after="0" w:line="240" w:lineRule="auto"/>
        <w:contextualSpacing w:val="0"/>
        <w:rPr>
          <w:b/>
          <w:color w:val="000000"/>
          <w:sz w:val="28"/>
          <w:szCs w:val="28"/>
          <w:lang w:val="pt" w:eastAsia="pt-BR"/>
        </w:rPr>
      </w:pPr>
      <w:r w:rsidRPr="0023557B">
        <w:rPr>
          <w:b/>
          <w:color w:val="000000"/>
          <w:sz w:val="28"/>
          <w:szCs w:val="28"/>
          <w:lang w:val="pt" w:eastAsia="pt-BR"/>
        </w:rPr>
        <w:t>Identificação de “</w:t>
      </w:r>
      <w:r w:rsidRPr="00111F24">
        <w:rPr>
          <w:b/>
          <w:i/>
          <w:color w:val="000000"/>
          <w:sz w:val="28"/>
          <w:szCs w:val="28"/>
          <w:lang w:val="pt" w:eastAsia="pt-BR"/>
        </w:rPr>
        <w:t>Fake News</w:t>
      </w:r>
      <w:r w:rsidRPr="0023557B">
        <w:rPr>
          <w:b/>
          <w:color w:val="000000"/>
          <w:sz w:val="28"/>
          <w:szCs w:val="28"/>
          <w:lang w:val="pt" w:eastAsia="pt-BR"/>
        </w:rPr>
        <w:t xml:space="preserve">” no contexto político brasileiro: uma abordagem </w:t>
      </w:r>
      <w:r w:rsidR="008D55AF">
        <w:rPr>
          <w:b/>
          <w:color w:val="000000"/>
          <w:sz w:val="28"/>
          <w:szCs w:val="28"/>
          <w:lang w:val="pt" w:eastAsia="pt-BR"/>
        </w:rPr>
        <w:t>computacional</w:t>
      </w:r>
      <w:r w:rsidRPr="0023557B">
        <w:rPr>
          <w:b/>
          <w:color w:val="000000"/>
          <w:sz w:val="28"/>
          <w:szCs w:val="28"/>
          <w:lang w:val="pt" w:eastAsia="pt-BR"/>
        </w:rPr>
        <w:t xml:space="preserve"> </w:t>
      </w:r>
    </w:p>
    <w:p w14:paraId="396DEBFF" w14:textId="318D9E1A" w:rsidR="005979E9" w:rsidRPr="005979E9" w:rsidRDefault="005979E9" w:rsidP="005979E9">
      <w:pPr>
        <w:pStyle w:val="Abstract"/>
        <w:spacing w:before="240" w:after="0"/>
        <w:rPr>
          <w:lang w:val="en-US"/>
        </w:rPr>
      </w:pPr>
      <w:r w:rsidRPr="005979E9">
        <w:rPr>
          <w:b/>
          <w:lang w:val="en-US"/>
        </w:rPr>
        <w:t>Abstract.</w:t>
      </w:r>
      <w:r w:rsidRPr="005979E9">
        <w:rPr>
          <w:lang w:val="en-US"/>
        </w:rPr>
        <w:t xml:space="preserve"> </w:t>
      </w:r>
      <w:r w:rsidR="00EF40E1" w:rsidRPr="00EF40E1">
        <w:rPr>
          <w:lang w:val="en-US"/>
        </w:rPr>
        <w:t>This paper shows a computational solution's main results to analyze Brazilian fake news in a political context, in order to investigate which Machine Learning Algorithm, between Support Vector Machine and Naive Bayes, reach the best result to classify, in a natural language context, whether Brazilian political news is fake or not. The better performance was reached by combining SVM (RBF) + BOW with 80,4% accuracy, 82% precision, 76% recall, 78% of F1-Score, and 88% of AUC. The non-probabilistic algorithms proved to be better in the classification of fake news, thus, the results allow to present a path for future works.</w:t>
      </w:r>
    </w:p>
    <w:p w14:paraId="3302C9F1" w14:textId="244CE9CB" w:rsidR="005979E9" w:rsidRPr="00433C16" w:rsidRDefault="005979E9" w:rsidP="00433C16">
      <w:pPr>
        <w:pStyle w:val="Abstract"/>
        <w:spacing w:before="240" w:after="0"/>
      </w:pPr>
      <w:r w:rsidRPr="00676E05">
        <w:rPr>
          <w:b/>
        </w:rPr>
        <w:t>Resumo.</w:t>
      </w:r>
      <w:r w:rsidRPr="00676E05">
        <w:t xml:space="preserve"> </w:t>
      </w:r>
      <w:r w:rsidR="00EF40E1" w:rsidRPr="00EF40E1">
        <w:t xml:space="preserve">Este artigo apresenta os principais resultados de uma solução computacional para analisar as notícias falsas brasileiras em um contexto político, de modo a investigar qual algoritmo de aprendizado de máquina, entre Support Vector Machine e Naive Bayes, atinge o melhor resultado para classificar, em um contexto de linguagem natural, se uma notícia política é falsa ou não. O melhor desempenho foi alcançado pela combinação de SVM (RBF) + BOW com 80,4% de precisão, 82% de precisão, 76% de recuperação, 78% de F1-Score e 88% de AUC. Os algoritmos não probabilísticos se mostraram melhores na classificação de notícias falsas, </w:t>
      </w:r>
      <w:del w:id="0" w:author="Andre Luiz" w:date="2021-03-26T15:17:00Z">
        <w:r w:rsidR="00EF40E1" w:rsidRPr="00EF40E1" w:rsidDel="008553E8">
          <w:delText>dessa forma, os resultados permitem</w:delText>
        </w:r>
      </w:del>
      <w:ins w:id="1" w:author="Andre Luiz" w:date="2021-03-26T15:18:00Z">
        <w:r w:rsidR="008553E8">
          <w:t>sugerindo</w:t>
        </w:r>
      </w:ins>
      <w:del w:id="2" w:author="Andre Luiz" w:date="2021-03-26T15:18:00Z">
        <w:r w:rsidR="00EF40E1" w:rsidRPr="00EF40E1" w:rsidDel="008553E8">
          <w:delText xml:space="preserve"> apresentar</w:delText>
        </w:r>
      </w:del>
      <w:r w:rsidR="00EF40E1" w:rsidRPr="00EF40E1">
        <w:t xml:space="preserve"> um caminho para </w:t>
      </w:r>
      <w:del w:id="3" w:author="Andre Luiz" w:date="2021-03-26T15:18:00Z">
        <w:r w:rsidR="00EF40E1" w:rsidRPr="00EF40E1" w:rsidDel="008553E8">
          <w:delText xml:space="preserve">futuros </w:delText>
        </w:r>
      </w:del>
      <w:r w:rsidR="00EF40E1" w:rsidRPr="00EF40E1">
        <w:t>trabalhos</w:t>
      </w:r>
      <w:ins w:id="4" w:author="Andre Luiz" w:date="2021-03-26T15:17:00Z">
        <w:r w:rsidR="008553E8">
          <w:t xml:space="preserve"> </w:t>
        </w:r>
      </w:ins>
      <w:ins w:id="5" w:author="Andre Luiz" w:date="2021-03-26T15:18:00Z">
        <w:r w:rsidR="008553E8">
          <w:t>futuros nesta área de pesquisa</w:t>
        </w:r>
      </w:ins>
      <w:ins w:id="6" w:author="Andre Luiz" w:date="2021-03-26T15:17:00Z">
        <w:r w:rsidR="008553E8">
          <w:t>.</w:t>
        </w:r>
      </w:ins>
      <w:del w:id="7" w:author="Andre Luiz" w:date="2021-03-26T15:17:00Z">
        <w:r w:rsidR="00EF40E1" w:rsidRPr="00EF40E1" w:rsidDel="008553E8">
          <w:delText>.</w:delText>
        </w:r>
      </w:del>
    </w:p>
    <w:p w14:paraId="51E98DB7" w14:textId="701531DE" w:rsidR="0091201F" w:rsidRDefault="0091201F" w:rsidP="00433C16">
      <w:pPr>
        <w:pStyle w:val="Heading1"/>
        <w:spacing w:before="240" w:after="0"/>
      </w:pPr>
      <w:r>
        <w:t xml:space="preserve">1. </w:t>
      </w:r>
      <w:r w:rsidRPr="00C14F8B">
        <w:rPr>
          <w:rFonts w:ascii="Times" w:hAnsi="Times" w:cs="Times"/>
          <w:sz w:val="26"/>
          <w:szCs w:val="26"/>
        </w:rPr>
        <w:t>Introdução</w:t>
      </w:r>
    </w:p>
    <w:p w14:paraId="00199E6A" w14:textId="54672A2A" w:rsidR="005979E9" w:rsidRPr="00C2578F" w:rsidRDefault="005979E9" w:rsidP="00376494">
      <w:pPr>
        <w:spacing w:before="120"/>
        <w:jc w:val="both"/>
        <w:rPr>
          <w:rFonts w:ascii="Times" w:hAnsi="Times" w:cs="Times"/>
          <w:lang w:val="pt-BR"/>
        </w:rPr>
      </w:pPr>
      <w:r w:rsidRPr="00741851">
        <w:rPr>
          <w:rFonts w:ascii="Times" w:hAnsi="Times" w:cs="Times"/>
          <w:lang w:val="pt-BR"/>
        </w:rPr>
        <w:t xml:space="preserve">O dicionário Macquarie elegeu </w:t>
      </w:r>
      <w:r w:rsidRPr="00741851">
        <w:rPr>
          <w:rFonts w:ascii="Times" w:hAnsi="Times" w:cs="Times"/>
          <w:i/>
          <w:lang w:val="pt-BR"/>
        </w:rPr>
        <w:t>fake news</w:t>
      </w:r>
      <w:r w:rsidRPr="00741851">
        <w:rPr>
          <w:rFonts w:ascii="Times" w:hAnsi="Times" w:cs="Times"/>
          <w:lang w:val="pt-BR"/>
        </w:rPr>
        <w:t xml:space="preserve"> como a palavra do ano em 2016, por causa de seu uso na corrida presidencial norte-americana que elegeu o ex-presidente Donald Trump, onde ferramentas analíticas foram usadas em sua campanha para mapear perfis específicos e lançar notícias falsas nas redes sociais que foram compartilhadas por milhões </w:t>
      </w:r>
      <w:r w:rsidRPr="00EF40E1">
        <w:rPr>
          <w:rFonts w:ascii="Times" w:hAnsi="Times" w:cs="Times"/>
          <w:lang w:val="pt-BR"/>
        </w:rPr>
        <w:t xml:space="preserve">de pessoas </w:t>
      </w:r>
      <w:r w:rsidR="00C2578F" w:rsidRPr="00EF40E1">
        <w:rPr>
          <w:rFonts w:ascii="Times" w:hAnsi="Times" w:cs="Times"/>
          <w:lang w:val="pt-BR"/>
        </w:rPr>
        <w:t>[Bovet e Makse 2019]</w:t>
      </w:r>
      <w:r w:rsidRPr="00EF40E1">
        <w:rPr>
          <w:rFonts w:ascii="Times" w:hAnsi="Times" w:cs="Times"/>
          <w:lang w:val="pt-BR"/>
        </w:rPr>
        <w:t>.</w:t>
      </w:r>
      <w:r w:rsidRPr="00C2578F">
        <w:rPr>
          <w:rFonts w:ascii="Times" w:hAnsi="Times" w:cs="Times"/>
          <w:lang w:val="pt-BR"/>
        </w:rPr>
        <w:t xml:space="preserve"> </w:t>
      </w:r>
    </w:p>
    <w:p w14:paraId="677779A5" w14:textId="33C10A42" w:rsidR="005979E9" w:rsidRPr="00741851" w:rsidRDefault="00722D06" w:rsidP="00376494">
      <w:pPr>
        <w:spacing w:before="120"/>
        <w:ind w:firstLine="720"/>
        <w:jc w:val="both"/>
        <w:rPr>
          <w:rFonts w:ascii="Times" w:hAnsi="Times" w:cs="Times"/>
          <w:lang w:val="pt-BR"/>
        </w:rPr>
      </w:pPr>
      <w:r w:rsidRPr="00722D06">
        <w:rPr>
          <w:rFonts w:ascii="Times" w:hAnsi="Times" w:cs="Times"/>
          <w:lang w:val="pt-BR"/>
        </w:rPr>
        <w:t xml:space="preserve">Além disso, em 2018 no Brasil houve a circulação de notícias falsas no whatsapp, compartilhado por robôs ou </w:t>
      </w:r>
      <w:r w:rsidRPr="00EF40E1">
        <w:rPr>
          <w:rFonts w:ascii="Times" w:hAnsi="Times" w:cs="Times"/>
          <w:i/>
          <w:iCs/>
          <w:lang w:val="pt-BR"/>
        </w:rPr>
        <w:t>bots</w:t>
      </w:r>
      <w:r w:rsidRPr="00722D06">
        <w:rPr>
          <w:rFonts w:ascii="Times" w:hAnsi="Times" w:cs="Times"/>
          <w:lang w:val="pt-BR"/>
        </w:rPr>
        <w:t xml:space="preserve"> usado nas eleições presidenciais do até então </w:t>
      </w:r>
      <w:r w:rsidR="00096380">
        <w:rPr>
          <w:rFonts w:ascii="Times" w:hAnsi="Times" w:cs="Times"/>
          <w:lang w:val="pt-BR"/>
        </w:rPr>
        <w:t xml:space="preserve">candidato </w:t>
      </w:r>
      <w:r w:rsidRPr="00722D06">
        <w:rPr>
          <w:rFonts w:ascii="Times" w:hAnsi="Times" w:cs="Times"/>
          <w:lang w:val="pt-BR"/>
        </w:rPr>
        <w:t>e atual presidente Jair Bolsonaro. De acordo com Abdin (201</w:t>
      </w:r>
      <w:r w:rsidR="009D6931">
        <w:rPr>
          <w:rFonts w:ascii="Times" w:hAnsi="Times" w:cs="Times"/>
          <w:lang w:val="pt-BR"/>
        </w:rPr>
        <w:t>9</w:t>
      </w:r>
      <w:r w:rsidRPr="00722D06">
        <w:rPr>
          <w:rFonts w:ascii="Times" w:hAnsi="Times" w:cs="Times"/>
          <w:lang w:val="pt-BR"/>
        </w:rPr>
        <w:t>), 75% da polução brasileira informou que utilizava a televisão para ver noticias em 2018, sendo que 66% da população brasileira afirmou ter acesso a conexões com a internet, o que faz com que o Brasil seja o país que mais utiliza a internet, perdendo apenas para os Estados Unidos. Ainda, Adbin (201</w:t>
      </w:r>
      <w:r w:rsidR="009D6931">
        <w:rPr>
          <w:rFonts w:ascii="Times" w:hAnsi="Times" w:cs="Times"/>
          <w:lang w:val="pt-BR"/>
        </w:rPr>
        <w:t>9</w:t>
      </w:r>
      <w:r w:rsidRPr="00722D06">
        <w:rPr>
          <w:rFonts w:ascii="Times" w:hAnsi="Times" w:cs="Times"/>
          <w:lang w:val="pt-BR"/>
        </w:rPr>
        <w:t>) a</w:t>
      </w:r>
      <w:r w:rsidR="00527063">
        <w:rPr>
          <w:rFonts w:ascii="Times" w:hAnsi="Times" w:cs="Times"/>
          <w:lang w:val="pt-BR"/>
        </w:rPr>
        <w:t xml:space="preserve">crescentou, com uma </w:t>
      </w:r>
      <w:r w:rsidR="00527063" w:rsidRPr="00527063">
        <w:rPr>
          <w:rFonts w:ascii="Times" w:hAnsi="Times" w:cs="Times"/>
          <w:lang w:val="pt-BR"/>
        </w:rPr>
        <w:t xml:space="preserve">pesquisa realizada pela </w:t>
      </w:r>
      <w:r w:rsidR="00B262C8">
        <w:rPr>
          <w:rFonts w:ascii="Times" w:hAnsi="Times" w:cs="Times"/>
          <w:lang w:val="pt-BR"/>
        </w:rPr>
        <w:t>U</w:t>
      </w:r>
      <w:r w:rsidR="00527063" w:rsidRPr="00527063">
        <w:rPr>
          <w:rFonts w:ascii="Times" w:hAnsi="Times" w:cs="Times"/>
          <w:lang w:val="pt-BR"/>
        </w:rPr>
        <w:t>niversidade de Oxford e Reuters Institute</w:t>
      </w:r>
      <w:r w:rsidR="00527063">
        <w:rPr>
          <w:rFonts w:ascii="Times" w:hAnsi="Times" w:cs="Times"/>
          <w:lang w:val="pt-BR"/>
        </w:rPr>
        <w:t xml:space="preserve">, que </w:t>
      </w:r>
      <w:r w:rsidRPr="00722D06">
        <w:rPr>
          <w:rFonts w:ascii="Times" w:hAnsi="Times" w:cs="Times"/>
          <w:lang w:val="pt-BR"/>
        </w:rPr>
        <w:t xml:space="preserve">66% dos brasileiros </w:t>
      </w:r>
      <w:r w:rsidR="00527063">
        <w:rPr>
          <w:rFonts w:ascii="Times" w:hAnsi="Times" w:cs="Times"/>
          <w:lang w:val="pt-BR"/>
        </w:rPr>
        <w:t xml:space="preserve">que responderam a pesquisa </w:t>
      </w:r>
      <w:r w:rsidRPr="00722D06">
        <w:rPr>
          <w:rFonts w:ascii="Times" w:hAnsi="Times" w:cs="Times"/>
          <w:lang w:val="pt-BR"/>
        </w:rPr>
        <w:t xml:space="preserve">utilizam as </w:t>
      </w:r>
      <w:r w:rsidR="00B262C8">
        <w:rPr>
          <w:rFonts w:ascii="Times" w:hAnsi="Times" w:cs="Times"/>
          <w:lang w:val="pt-BR"/>
        </w:rPr>
        <w:t>midias</w:t>
      </w:r>
      <w:r w:rsidRPr="00722D06">
        <w:rPr>
          <w:rFonts w:ascii="Times" w:hAnsi="Times" w:cs="Times"/>
          <w:lang w:val="pt-BR"/>
        </w:rPr>
        <w:t xml:space="preserve"> sociais para ver notícias</w:t>
      </w:r>
      <w:r w:rsidR="00B262C8">
        <w:rPr>
          <w:rFonts w:ascii="Times" w:hAnsi="Times" w:cs="Times"/>
          <w:lang w:val="pt-BR"/>
        </w:rPr>
        <w:t xml:space="preserve"> (Facebook, WhatsApp, Instagram, Twiter, entre outras)</w:t>
      </w:r>
      <w:r w:rsidRPr="00722D06">
        <w:rPr>
          <w:rFonts w:ascii="Times" w:hAnsi="Times" w:cs="Times"/>
          <w:lang w:val="pt-BR"/>
        </w:rPr>
        <w:t>, destacando que desta forma tornam-se mais suscetíveis a receberem notícias falsas.</w:t>
      </w:r>
    </w:p>
    <w:p w14:paraId="6D82A075" w14:textId="57C9A32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online são mais rápidas e fáceis de consumir, devido à facilidade que as pessoas têm em acessar, comentar e compartilhar e porque essas notícias são menos caras se comparadas com outros canais [</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Pr="00741851">
        <w:rPr>
          <w:rFonts w:ascii="Times" w:hAnsi="Times" w:cs="Times"/>
          <w:lang w:val="pt-BR"/>
        </w:rPr>
        <w:t>]. Logo, a qualidade do conteúdo consumido online é colocada em dúvida, dado que boa parte do fluxo de acessos é proveniente de pessoas</w:t>
      </w:r>
      <w:r w:rsidR="008D55AF">
        <w:rPr>
          <w:rFonts w:ascii="Times" w:hAnsi="Times" w:cs="Times"/>
          <w:lang w:val="pt-BR"/>
        </w:rPr>
        <w:t xml:space="preserve"> que interagem com estas notícias</w:t>
      </w:r>
      <w:r w:rsidRPr="00741851">
        <w:rPr>
          <w:rFonts w:ascii="Times" w:hAnsi="Times" w:cs="Times"/>
          <w:lang w:val="pt-BR"/>
        </w:rPr>
        <w:t xml:space="preserve"> por meio das mídias sociais. </w:t>
      </w:r>
    </w:p>
    <w:p w14:paraId="47528976" w14:textId="3F9F0153"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lastRenderedPageBreak/>
        <w:t xml:space="preserve">As facilidades e ações destacadas contribuem para o alto volume de notícias falsas, que são criadas para diversos propósitos, entre eles: ganho político, financeiro, confundir o leitor, entre outros </w:t>
      </w:r>
      <w:r w:rsidR="00FB649D" w:rsidRPr="00741851">
        <w:rPr>
          <w:rFonts w:ascii="Times" w:hAnsi="Times" w:cs="Times"/>
          <w:lang w:val="pt-BR"/>
        </w:rPr>
        <w:t>[</w:t>
      </w:r>
      <w:r w:rsidR="00FB649D">
        <w:rPr>
          <w:rFonts w:ascii="Times" w:hAnsi="Times" w:cs="Times"/>
          <w:lang w:val="pt-BR"/>
        </w:rPr>
        <w:t xml:space="preserve">Shu </w:t>
      </w:r>
      <w:r w:rsidR="004F0052">
        <w:rPr>
          <w:rFonts w:ascii="Times" w:hAnsi="Times" w:cs="Times"/>
          <w:lang w:val="pt-BR"/>
        </w:rPr>
        <w:t xml:space="preserve">et al </w:t>
      </w:r>
      <w:r w:rsidR="00FB649D">
        <w:rPr>
          <w:rFonts w:ascii="Times" w:hAnsi="Times" w:cs="Times"/>
          <w:lang w:val="pt-BR"/>
        </w:rPr>
        <w:t>2017</w:t>
      </w:r>
      <w:r w:rsidR="00FB649D" w:rsidRPr="00741851">
        <w:rPr>
          <w:rFonts w:ascii="Times" w:hAnsi="Times" w:cs="Times"/>
          <w:lang w:val="pt-BR"/>
        </w:rPr>
        <w:t xml:space="preserve">]. </w:t>
      </w:r>
      <w:r w:rsidRPr="00741851">
        <w:rPr>
          <w:rFonts w:ascii="Times" w:hAnsi="Times" w:cs="Times"/>
          <w:lang w:val="pt-BR"/>
        </w:rPr>
        <w:t>Notícias falsas não são atuais, existem há muito tempo, mesmo antes do primeiro jornal impresso em 1439 e podem ser denominadas como qualquer notícia falsa que tenha um sério impacto negativo sobre o indivíduo e a sociedade.</w:t>
      </w:r>
    </w:p>
    <w:p w14:paraId="44704F81" w14:textId="7F30C8AB"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Páginas que compartilham notícias falsas têm maior participação dos usuários nas </w:t>
      </w:r>
      <w:del w:id="8" w:author="Andre Luiz" w:date="2021-03-26T15:16:00Z">
        <w:r w:rsidR="00B262C8" w:rsidDel="008553E8">
          <w:rPr>
            <w:rFonts w:ascii="Times" w:hAnsi="Times" w:cs="Times"/>
            <w:lang w:val="pt-BR"/>
          </w:rPr>
          <w:delText>midias</w:delText>
        </w:r>
      </w:del>
      <w:ins w:id="9" w:author="Andre Luiz" w:date="2021-03-26T15:16:00Z">
        <w:r w:rsidR="008553E8">
          <w:rPr>
            <w:rFonts w:ascii="Times" w:hAnsi="Times" w:cs="Times"/>
            <w:lang w:val="pt-BR"/>
          </w:rPr>
          <w:t>mídias</w:t>
        </w:r>
      </w:ins>
      <w:r w:rsidR="00B262C8" w:rsidRPr="00741851">
        <w:rPr>
          <w:rFonts w:ascii="Times" w:hAnsi="Times" w:cs="Times"/>
          <w:lang w:val="pt-BR"/>
        </w:rPr>
        <w:t xml:space="preserve"> </w:t>
      </w:r>
      <w:r w:rsidRPr="00741851">
        <w:rPr>
          <w:rFonts w:ascii="Times" w:hAnsi="Times" w:cs="Times"/>
          <w:lang w:val="pt-BR"/>
        </w:rPr>
        <w:t>sociais do que aquelas que têm conteúdo jornalístico real. O uso de mídias tradicionais como meio de informação diminuiu ao longo dos anos, devido principalmente ao uso de redes sociais. De 2017 a 2018, os meios de comunicação tradicionais caíram 17% em engajamento (interação), enquanto os disseminadores de notícias falsas tiveram um aumento de 61% [</w:t>
      </w:r>
      <w:r w:rsidR="00FB649D" w:rsidRPr="00FB649D">
        <w:rPr>
          <w:rFonts w:ascii="Times" w:hAnsi="Times"/>
          <w:szCs w:val="20"/>
          <w:lang w:val="pt-BR"/>
        </w:rPr>
        <w:t xml:space="preserve">Bondielli </w:t>
      </w:r>
      <w:r w:rsidR="00FB649D">
        <w:rPr>
          <w:rFonts w:ascii="Times" w:hAnsi="Times"/>
          <w:szCs w:val="20"/>
          <w:lang w:val="pt-BR"/>
        </w:rPr>
        <w:t>et al 2019</w:t>
      </w:r>
      <w:r w:rsidRPr="00741851">
        <w:rPr>
          <w:rFonts w:ascii="Times" w:hAnsi="Times" w:cs="Times"/>
          <w:lang w:val="pt-BR"/>
        </w:rPr>
        <w:t>].</w:t>
      </w:r>
    </w:p>
    <w:p w14:paraId="23A6E753" w14:textId="260C077A"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 pandemia do</w:t>
      </w:r>
      <w:r w:rsidR="00FA5D91" w:rsidRPr="00741851">
        <w:rPr>
          <w:rFonts w:ascii="Times" w:hAnsi="Times" w:cs="Times"/>
          <w:lang w:val="pt-BR"/>
        </w:rPr>
        <w:t xml:space="preserve"> novo</w:t>
      </w:r>
      <w:r w:rsidRPr="00741851">
        <w:rPr>
          <w:rFonts w:ascii="Times" w:hAnsi="Times" w:cs="Times"/>
          <w:lang w:val="pt-BR"/>
        </w:rPr>
        <w:t xml:space="preserve"> coronavírus é um exemplo de tema com ampla divulgação de desinformação com alto índice de engajamento, onde desde o final de janeiro de 2020, a Organização Mundial da Saúde vem lutando contra a disseminação de notícias falsas sobre ela, desde textos até vídeos que fornecem recomendações erradas para prevenir essa doença, que podem ser prejudiciais à saúde [</w:t>
      </w:r>
      <w:r w:rsidR="00FB649D" w:rsidRPr="00FB649D">
        <w:rPr>
          <w:rFonts w:ascii="Times" w:hAnsi="Times"/>
          <w:szCs w:val="20"/>
          <w:lang w:val="pt-BR"/>
        </w:rPr>
        <w:t xml:space="preserve">Sharma </w:t>
      </w:r>
      <w:r w:rsidR="00FB649D">
        <w:rPr>
          <w:rFonts w:ascii="Times" w:hAnsi="Times"/>
          <w:szCs w:val="20"/>
          <w:lang w:val="pt-BR"/>
        </w:rPr>
        <w:t>et al 2020</w:t>
      </w:r>
      <w:r w:rsidRPr="00741851">
        <w:rPr>
          <w:rFonts w:ascii="Times" w:hAnsi="Times" w:cs="Times"/>
          <w:lang w:val="pt-BR"/>
        </w:rPr>
        <w:t>].</w:t>
      </w:r>
    </w:p>
    <w:p w14:paraId="55051E5D" w14:textId="56B7E34E"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De modo a combater esse problema, técnicas de aprendizado de máquina têm apresentado bastante sucesso no reconhecimento de padrões, por esse motivo elas estão sendo cada vez mais utilizadas para a análise de texto de notícias falsas [</w:t>
      </w:r>
      <w:r w:rsidR="00FB649D" w:rsidRPr="00FB649D">
        <w:rPr>
          <w:rFonts w:ascii="Times" w:hAnsi="Times"/>
          <w:szCs w:val="20"/>
          <w:lang w:val="pt-BR"/>
        </w:rPr>
        <w:t>El Naqa</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2015</w:t>
      </w:r>
      <w:r w:rsidRPr="00741851">
        <w:rPr>
          <w:rFonts w:ascii="Times" w:hAnsi="Times" w:cs="Times"/>
          <w:lang w:val="pt-BR"/>
        </w:rPr>
        <w:t xml:space="preserve">]. Atualmente, o processo de identificação de vários sites que o realizam é feito manualmente. Como exemplo de outras pesquisas para identificar notícias falsas por meio de </w:t>
      </w:r>
      <w:r w:rsidRPr="00741851">
        <w:rPr>
          <w:rFonts w:ascii="Times" w:hAnsi="Times" w:cs="Times"/>
          <w:i/>
          <w:lang w:val="pt-BR"/>
        </w:rPr>
        <w:t>machine learning</w:t>
      </w:r>
      <w:r w:rsidRPr="00741851">
        <w:rPr>
          <w:rFonts w:ascii="Times" w:hAnsi="Times" w:cs="Times"/>
          <w:lang w:val="pt-BR"/>
        </w:rPr>
        <w:t>, há a pesquisa em que se relata como suas características são identificadas e os métodos utilizados para avaliar se um item de notícias é verdadeiro ou falso [</w:t>
      </w:r>
      <w:r w:rsidR="00442470">
        <w:rPr>
          <w:rFonts w:ascii="Times" w:hAnsi="Times" w:cs="Times"/>
          <w:lang w:val="pt-BR"/>
        </w:rPr>
        <w:t>Monteiro et al 2018</w:t>
      </w:r>
      <w:r w:rsidRPr="00741851">
        <w:rPr>
          <w:rFonts w:ascii="Times" w:hAnsi="Times" w:cs="Times"/>
          <w:lang w:val="pt-BR"/>
        </w:rPr>
        <w:t>].</w:t>
      </w:r>
    </w:p>
    <w:p w14:paraId="406AAD01" w14:textId="7D4DEAF6"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As notícias falsas têm como característica principal a falsidade intencional ou consciente de suas publicações [</w:t>
      </w:r>
      <w:r w:rsidR="00FB649D">
        <w:rPr>
          <w:rFonts w:ascii="Times" w:hAnsi="Times" w:cs="Times"/>
          <w:lang w:val="pt-BR"/>
        </w:rPr>
        <w:t>Klein et al 2017</w:t>
      </w:r>
      <w:r w:rsidRPr="00741851">
        <w:rPr>
          <w:rFonts w:ascii="Times" w:hAnsi="Times" w:cs="Times"/>
          <w:lang w:val="pt-BR"/>
        </w:rPr>
        <w:t>]. No entanto, houve um estudo sobre o uso da palavra "notícia falsa" que foi além, dividindo-a em algumas categorias que foram utilizadas em estudos anteriores, entre elas está a categoria de notícias fabricadas, que se refere a publicações que não são completamente precisas e são publicadas no estilo de notícias para criar legitimidade [</w:t>
      </w:r>
      <w:r w:rsidR="00FB649D" w:rsidRPr="00FB649D">
        <w:rPr>
          <w:rFonts w:ascii="Times" w:hAnsi="Times"/>
          <w:szCs w:val="20"/>
          <w:lang w:val="pt-BR"/>
        </w:rPr>
        <w:t>Tandoc</w:t>
      </w:r>
      <w:r w:rsidR="00FB649D">
        <w:rPr>
          <w:rFonts w:ascii="Times" w:hAnsi="Times"/>
          <w:szCs w:val="20"/>
          <w:lang w:val="pt-BR"/>
        </w:rPr>
        <w:t xml:space="preserve"> </w:t>
      </w:r>
      <w:r w:rsidR="004F0052">
        <w:rPr>
          <w:rFonts w:ascii="Times" w:hAnsi="Times"/>
          <w:szCs w:val="20"/>
          <w:lang w:val="pt-BR"/>
        </w:rPr>
        <w:t xml:space="preserve">et al </w:t>
      </w:r>
      <w:r w:rsidR="00FB649D">
        <w:rPr>
          <w:rFonts w:ascii="Times" w:hAnsi="Times"/>
          <w:szCs w:val="20"/>
          <w:lang w:val="pt-BR"/>
        </w:rPr>
        <w:t>2018</w:t>
      </w:r>
      <w:r w:rsidRPr="00741851">
        <w:rPr>
          <w:rFonts w:ascii="Times" w:hAnsi="Times" w:cs="Times"/>
          <w:lang w:val="pt-BR"/>
        </w:rPr>
        <w:t>].</w:t>
      </w:r>
    </w:p>
    <w:p w14:paraId="06AF9446" w14:textId="77777777" w:rsidR="005979E9" w:rsidRPr="00741851" w:rsidRDefault="005979E9" w:rsidP="00376494">
      <w:pPr>
        <w:spacing w:before="120"/>
        <w:ind w:firstLine="720"/>
        <w:jc w:val="both"/>
        <w:rPr>
          <w:rFonts w:ascii="Times" w:hAnsi="Times" w:cs="Times"/>
          <w:lang w:val="pt-BR"/>
        </w:rPr>
      </w:pPr>
      <w:r w:rsidRPr="00741851">
        <w:rPr>
          <w:rFonts w:ascii="Times" w:hAnsi="Times" w:cs="Times"/>
          <w:lang w:val="pt-BR"/>
        </w:rPr>
        <w:t xml:space="preserve">Nesta pesquisa, duas premissas foram assumidas (i) notícias falsas são notícias fabricadas e (ii) sites de grandes empresas de comunicação são adotados como fontes confiáveis de informação. Embora esses sites possam ter algum viés político em suas notícias, eles tomam cuidado com os fatos publicados para que sua imagem não seja prejudicada. Isso ocorre devido ao fato de grandes empresas não quererem serem afetadas negativamente pela disseminação de notícias falsas. </w:t>
      </w:r>
    </w:p>
    <w:p w14:paraId="577BC352" w14:textId="705B5BFE" w:rsidR="005979E9" w:rsidRPr="00741851" w:rsidRDefault="008D55AF" w:rsidP="00376494">
      <w:pPr>
        <w:spacing w:before="120"/>
        <w:ind w:firstLine="567"/>
        <w:jc w:val="both"/>
        <w:rPr>
          <w:rFonts w:ascii="Times" w:hAnsi="Times" w:cs="Times"/>
          <w:lang w:val="pt-BR"/>
        </w:rPr>
      </w:pPr>
      <w:r>
        <w:rPr>
          <w:rFonts w:ascii="Times" w:hAnsi="Times" w:cs="Times"/>
          <w:lang w:val="pt-BR"/>
        </w:rPr>
        <w:t>Além disso, h</w:t>
      </w:r>
      <w:r w:rsidRPr="00741851">
        <w:rPr>
          <w:rFonts w:ascii="Times" w:hAnsi="Times" w:cs="Times"/>
          <w:lang w:val="pt-BR"/>
        </w:rPr>
        <w:t xml:space="preserve">ouve </w:t>
      </w:r>
      <w:r w:rsidR="005979E9" w:rsidRPr="00741851">
        <w:rPr>
          <w:rFonts w:ascii="Times" w:hAnsi="Times" w:cs="Times"/>
          <w:lang w:val="pt-BR"/>
        </w:rPr>
        <w:t>uma pesquisa realizada pela Associação Brasileira de Comunicação Empresarial (ABERJE) entre 27 de fevereiro e 4 de abril de 2018 com 52 empresas nacionais e internacionais, nas quais a disseminação de notícias falsas diz respeito a 85% das empresas onde as principais preocupações são danos à marca da empresa, imagem, credibilidade e perda econômica, por isso muitas empresas evitam compartilhar notícias falsas [</w:t>
      </w:r>
      <w:r w:rsidR="00FB649D" w:rsidRPr="00FB649D">
        <w:rPr>
          <w:rFonts w:ascii="Times" w:hAnsi="Times"/>
          <w:szCs w:val="20"/>
          <w:lang w:val="pt-BR"/>
        </w:rPr>
        <w:t xml:space="preserve">Adriani </w:t>
      </w:r>
      <w:r w:rsidR="00FB649D">
        <w:rPr>
          <w:rFonts w:ascii="Times" w:hAnsi="Times"/>
          <w:szCs w:val="20"/>
          <w:lang w:val="pt-BR"/>
        </w:rPr>
        <w:t>2019</w:t>
      </w:r>
      <w:r w:rsidR="005979E9" w:rsidRPr="00741851">
        <w:rPr>
          <w:rFonts w:ascii="Times" w:hAnsi="Times" w:cs="Times"/>
          <w:lang w:val="pt-BR"/>
        </w:rPr>
        <w:t>].</w:t>
      </w:r>
    </w:p>
    <w:p w14:paraId="4D88053B" w14:textId="2BEA38DB" w:rsidR="00B03E1C" w:rsidRPr="007B69A5" w:rsidRDefault="00376494" w:rsidP="00433C16">
      <w:pPr>
        <w:pStyle w:val="Heading1"/>
        <w:keepLines w:val="0"/>
        <w:spacing w:before="240" w:after="0"/>
        <w:rPr>
          <w:rFonts w:ascii="Times" w:hAnsi="Times" w:cs="Times"/>
          <w:sz w:val="26"/>
          <w:szCs w:val="26"/>
        </w:rPr>
      </w:pPr>
      <w:r w:rsidRPr="007B69A5">
        <w:rPr>
          <w:rFonts w:ascii="Times" w:hAnsi="Times" w:cs="Times"/>
          <w:sz w:val="26"/>
          <w:szCs w:val="26"/>
        </w:rPr>
        <w:lastRenderedPageBreak/>
        <w:t>2</w:t>
      </w:r>
      <w:r w:rsidR="00B03E1C" w:rsidRPr="007B69A5">
        <w:rPr>
          <w:rFonts w:ascii="Times" w:hAnsi="Times" w:cs="Times"/>
          <w:sz w:val="26"/>
          <w:szCs w:val="26"/>
        </w:rPr>
        <w:t xml:space="preserve">. </w:t>
      </w:r>
      <w:r w:rsidRPr="007B69A5">
        <w:rPr>
          <w:rFonts w:ascii="Times" w:hAnsi="Times" w:cs="Times"/>
          <w:sz w:val="26"/>
          <w:szCs w:val="26"/>
        </w:rPr>
        <w:t>Trabalhos Correlatos</w:t>
      </w:r>
    </w:p>
    <w:p w14:paraId="03D2026A" w14:textId="5C926944" w:rsidR="00376494" w:rsidRPr="00741851" w:rsidRDefault="00984A03" w:rsidP="00376494">
      <w:pPr>
        <w:spacing w:before="120"/>
        <w:jc w:val="both"/>
        <w:rPr>
          <w:rFonts w:ascii="Times" w:hAnsi="Times" w:cs="Times"/>
          <w:lang w:val="pt-BR"/>
        </w:rPr>
      </w:pPr>
      <w:r w:rsidRPr="00741851">
        <w:rPr>
          <w:rFonts w:ascii="Times" w:hAnsi="Times" w:cs="Times"/>
          <w:lang w:val="pt-BR"/>
        </w:rPr>
        <w:t>Existem</w:t>
      </w:r>
      <w:r w:rsidR="00376494" w:rsidRPr="00741851">
        <w:rPr>
          <w:rFonts w:ascii="Times" w:hAnsi="Times" w:cs="Times"/>
          <w:lang w:val="pt-BR"/>
        </w:rPr>
        <w:t xml:space="preserve"> notícias falsas que podem ser facilmente detectadas pelos seres humanos, entretanto outras tentam persuadir o leitor e a distorção da </w:t>
      </w:r>
      <w:r w:rsidR="00A7053B" w:rsidRPr="00741851">
        <w:rPr>
          <w:rFonts w:ascii="Times" w:hAnsi="Times" w:cs="Times"/>
          <w:lang w:val="pt-BR"/>
        </w:rPr>
        <w:t>informação</w:t>
      </w:r>
      <w:r w:rsidR="00376494" w:rsidRPr="00741851">
        <w:rPr>
          <w:rFonts w:ascii="Times" w:hAnsi="Times" w:cs="Times"/>
          <w:lang w:val="pt-BR"/>
        </w:rPr>
        <w:t xml:space="preserve"> ocorre de forma sutil, de modo que a identificação manual </w:t>
      </w:r>
      <w:r w:rsidR="00FF5738" w:rsidRPr="00741851">
        <w:rPr>
          <w:rFonts w:ascii="Times" w:hAnsi="Times" w:cs="Times"/>
          <w:lang w:val="pt-BR"/>
        </w:rPr>
        <w:t>pode</w:t>
      </w:r>
      <w:r w:rsidR="00376494" w:rsidRPr="00741851">
        <w:rPr>
          <w:rFonts w:ascii="Times" w:hAnsi="Times" w:cs="Times"/>
          <w:lang w:val="pt-BR"/>
        </w:rPr>
        <w:t xml:space="preserve"> ser mais difícil, e o mesmo ocorre quando envolve uma </w:t>
      </w:r>
      <w:r w:rsidR="00FF5738" w:rsidRPr="00741851">
        <w:rPr>
          <w:rFonts w:ascii="Times" w:hAnsi="Times" w:cs="Times"/>
          <w:lang w:val="pt-BR"/>
        </w:rPr>
        <w:t>quantidade</w:t>
      </w:r>
      <w:r w:rsidR="00376494" w:rsidRPr="00741851">
        <w:rPr>
          <w:rFonts w:ascii="Times" w:hAnsi="Times" w:cs="Times"/>
          <w:lang w:val="pt-BR"/>
        </w:rPr>
        <w:t xml:space="preserve"> imensa de notícias. </w:t>
      </w:r>
    </w:p>
    <w:p w14:paraId="43793DE0" w14:textId="7BE5000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Logo, este estudo envolveu dois algoritmos de aprendizado de máquina SVM, que apresentou excelentes resultados nas pesquisas de Monteiro et al </w:t>
      </w:r>
      <w:r w:rsidR="009C25BF">
        <w:rPr>
          <w:rFonts w:ascii="Times" w:hAnsi="Times" w:cs="Times"/>
          <w:lang w:val="pt-BR"/>
        </w:rPr>
        <w:t>(2018)</w:t>
      </w:r>
      <w:r w:rsidRPr="00741851">
        <w:rPr>
          <w:rFonts w:ascii="Times" w:hAnsi="Times" w:cs="Times"/>
          <w:lang w:val="pt-BR"/>
        </w:rPr>
        <w:t xml:space="preserve"> e </w:t>
      </w:r>
      <w:r w:rsidRPr="00741851">
        <w:rPr>
          <w:rFonts w:ascii="Times" w:hAnsi="Times" w:cs="Times"/>
          <w:i/>
          <w:lang w:val="pt-BR"/>
        </w:rPr>
        <w:t>Naive Bayes</w:t>
      </w:r>
      <w:r w:rsidRPr="00741851">
        <w:rPr>
          <w:rFonts w:ascii="Times" w:hAnsi="Times" w:cs="Times"/>
          <w:lang w:val="pt-BR"/>
        </w:rPr>
        <w:t xml:space="preserve">, que apresentou bons resultados nas pesquisas de </w:t>
      </w:r>
      <w:r w:rsidR="009C25BF" w:rsidRPr="009C25BF">
        <w:rPr>
          <w:rFonts w:ascii="Times" w:hAnsi="Times"/>
          <w:szCs w:val="20"/>
          <w:lang w:val="pt-BR"/>
        </w:rPr>
        <w:t>Granik</w:t>
      </w:r>
      <w:r w:rsidR="009C25BF" w:rsidRPr="00741851">
        <w:rPr>
          <w:rFonts w:ascii="Times" w:hAnsi="Times" w:cs="Times"/>
          <w:lang w:val="pt-BR"/>
        </w:rPr>
        <w:t xml:space="preserve"> </w:t>
      </w:r>
      <w:r w:rsidRPr="00741851">
        <w:rPr>
          <w:rFonts w:ascii="Times" w:hAnsi="Times" w:cs="Times"/>
          <w:lang w:val="pt-BR"/>
        </w:rPr>
        <w:t xml:space="preserve">et al </w:t>
      </w:r>
      <w:r w:rsidR="009C25BF">
        <w:rPr>
          <w:rFonts w:ascii="Times" w:hAnsi="Times" w:cs="Times"/>
          <w:lang w:val="pt-BR"/>
        </w:rPr>
        <w:t>(2017)</w:t>
      </w:r>
      <w:r w:rsidR="00F712EC">
        <w:rPr>
          <w:rFonts w:ascii="Times" w:hAnsi="Times" w:cs="Times"/>
          <w:lang w:val="pt-BR"/>
        </w:rPr>
        <w:t xml:space="preserve">, </w:t>
      </w:r>
      <w:r w:rsidR="009C25BF" w:rsidRPr="00146EC6">
        <w:rPr>
          <w:rFonts w:ascii="Times" w:hAnsi="Times"/>
          <w:szCs w:val="20"/>
          <w:lang w:val="pt-BR"/>
        </w:rPr>
        <w:t>Bharadwaj</w:t>
      </w:r>
      <w:r w:rsidR="009C25BF">
        <w:rPr>
          <w:rFonts w:ascii="Times" w:hAnsi="Times"/>
          <w:szCs w:val="20"/>
          <w:lang w:val="pt-BR"/>
        </w:rPr>
        <w:t xml:space="preserve"> </w:t>
      </w:r>
      <w:r w:rsidRPr="00741851">
        <w:rPr>
          <w:rFonts w:ascii="Times" w:hAnsi="Times" w:cs="Times"/>
          <w:lang w:val="pt-BR"/>
        </w:rPr>
        <w:t xml:space="preserve">et al </w:t>
      </w:r>
      <w:r w:rsidR="009C25BF">
        <w:rPr>
          <w:rFonts w:ascii="Times" w:hAnsi="Times" w:cs="Times"/>
          <w:lang w:val="pt-BR"/>
        </w:rPr>
        <w:t>(2019)</w:t>
      </w:r>
      <w:r w:rsidRPr="00741851">
        <w:rPr>
          <w:rFonts w:ascii="Times" w:hAnsi="Times" w:cs="Times"/>
          <w:lang w:val="pt-BR"/>
        </w:rPr>
        <w:t xml:space="preserve"> para detectar notícias falsas na língua inglesa</w:t>
      </w:r>
      <w:r w:rsidR="00F712EC">
        <w:rPr>
          <w:rFonts w:ascii="Times" w:hAnsi="Times" w:cs="Times"/>
          <w:lang w:val="pt-BR"/>
        </w:rPr>
        <w:t xml:space="preserve"> e Dias (2019) para detectar notçias falsas brasileiras</w:t>
      </w:r>
      <w:r w:rsidRPr="00741851">
        <w:rPr>
          <w:rFonts w:ascii="Times" w:hAnsi="Times" w:cs="Times"/>
          <w:lang w:val="pt-BR"/>
        </w:rPr>
        <w:t>. Deste modo, este estudo objetiva comparar e identificar qual dos dois algoritmos de aprendizado de máquina apresenta melhores resultados quando empregados no processo de classificação uma notícia brasileira, de cunho político e em português.</w:t>
      </w:r>
    </w:p>
    <w:p w14:paraId="1D47872E" w14:textId="377A7B88"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De acordo com </w:t>
      </w:r>
      <w:r w:rsidR="00C2578F" w:rsidRPr="00EF40E1">
        <w:rPr>
          <w:rFonts w:ascii="Times" w:hAnsi="Times" w:cs="Times"/>
          <w:lang w:val="pt-BR"/>
        </w:rPr>
        <w:t xml:space="preserve">Rubin, Chen e Conroy </w:t>
      </w:r>
      <w:r w:rsidR="00C2578F" w:rsidRPr="00C2578F">
        <w:rPr>
          <w:rFonts w:ascii="Times" w:hAnsi="Times" w:cs="Times"/>
          <w:lang w:val="pt-BR"/>
        </w:rPr>
        <w:t>(2016)</w:t>
      </w:r>
      <w:r w:rsidRPr="00741851">
        <w:rPr>
          <w:rFonts w:ascii="Times" w:hAnsi="Times" w:cs="Times"/>
          <w:lang w:val="pt-BR"/>
        </w:rPr>
        <w:t xml:space="preserve"> existem três tipos de notícias falsas: as satíricas, as baseadas em verdades e as fabricadas. As satíricas são comumente encontradas em sites de humor que satirizam figuras públicas. As baseadas em verdade distorcem os fatos de notícias verdadeiras para criar uma certa credibilidade, desse modo tornam-se mais críveis. As fabricadas não são necessariamente baseadas notícias reais, podendo ser baseadas em dados puramente fictícios.</w:t>
      </w:r>
    </w:p>
    <w:p w14:paraId="5C19AA27" w14:textId="70E1DD94"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Para esta pesquisa os três tipos de notícias falsas foram </w:t>
      </w:r>
      <w:r w:rsidR="008D55AF" w:rsidRPr="00741851">
        <w:rPr>
          <w:rFonts w:ascii="Times" w:hAnsi="Times" w:cs="Times"/>
          <w:lang w:val="pt-BR"/>
        </w:rPr>
        <w:t>utilizados</w:t>
      </w:r>
      <w:r w:rsidRPr="00741851">
        <w:rPr>
          <w:rFonts w:ascii="Times" w:hAnsi="Times" w:cs="Times"/>
          <w:lang w:val="pt-BR"/>
        </w:rPr>
        <w:t xml:space="preserve">, entretanto no projeto atual, outros atributos além do texto de notícias em si não foram considerados. De acordo com </w:t>
      </w:r>
      <w:r w:rsidR="009C25BF">
        <w:rPr>
          <w:rFonts w:ascii="Times" w:hAnsi="Times" w:cs="Times"/>
          <w:lang w:val="pt-BR"/>
        </w:rPr>
        <w:t>Zhou</w:t>
      </w:r>
      <w:r w:rsidRPr="00741851">
        <w:rPr>
          <w:rFonts w:ascii="Times" w:hAnsi="Times" w:cs="Times"/>
          <w:lang w:val="pt-BR"/>
        </w:rPr>
        <w:t xml:space="preserve"> et al </w:t>
      </w:r>
      <w:r w:rsidR="009C25BF">
        <w:rPr>
          <w:rFonts w:ascii="Times" w:hAnsi="Times" w:cs="Times"/>
          <w:lang w:val="pt-BR"/>
        </w:rPr>
        <w:t>(2020)</w:t>
      </w:r>
      <w:r w:rsidRPr="00741851">
        <w:rPr>
          <w:rFonts w:ascii="Times" w:hAnsi="Times" w:cs="Times"/>
          <w:lang w:val="pt-BR"/>
        </w:rPr>
        <w:t xml:space="preserve"> e outras obras utilizadas como base para o projeto de Monteiro et al </w:t>
      </w:r>
      <w:r w:rsidR="009C25BF">
        <w:rPr>
          <w:rFonts w:ascii="Times" w:hAnsi="Times" w:cs="Times"/>
          <w:lang w:val="pt-BR"/>
        </w:rPr>
        <w:t>(2018)</w:t>
      </w:r>
      <w:r w:rsidRPr="00741851">
        <w:rPr>
          <w:rFonts w:ascii="Times" w:hAnsi="Times" w:cs="Times"/>
          <w:lang w:val="pt-BR"/>
        </w:rPr>
        <w:t xml:space="preserve"> e Shu et al </w:t>
      </w:r>
      <w:r w:rsidR="009C25BF">
        <w:rPr>
          <w:rFonts w:ascii="Times" w:hAnsi="Times" w:cs="Times"/>
          <w:lang w:val="pt-BR"/>
        </w:rPr>
        <w:t>(2017)</w:t>
      </w:r>
      <w:r w:rsidRPr="00741851">
        <w:rPr>
          <w:rFonts w:ascii="Times" w:hAnsi="Times" w:cs="Times"/>
          <w:lang w:val="pt-BR"/>
        </w:rPr>
        <w:t xml:space="preserve">, existem alguns atributos que fazem a ponte entre a exatidão dos modelos de detecção de notícias falsas, tais como: número de palavras, número de pontos, número de </w:t>
      </w:r>
      <w:r w:rsidR="00A77B20" w:rsidRPr="00741851">
        <w:rPr>
          <w:rFonts w:ascii="Times" w:hAnsi="Times" w:cs="Times"/>
          <w:lang w:val="pt-BR"/>
        </w:rPr>
        <w:t>parágrafos etc.</w:t>
      </w:r>
    </w:p>
    <w:p w14:paraId="5FA18E15" w14:textId="1F169C9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O processamento da linguagem natural é uma área de inteligência artificial cujo objetivo é a interpretação e manipulação das línguas humanas. Esse processamento geralmente envolve traduzir linguagem natural em dados (números) que um computador pode usar para aprender sobre o mundo [</w:t>
      </w:r>
      <w:r w:rsidR="007A74A9">
        <w:rPr>
          <w:rFonts w:ascii="Times" w:hAnsi="Times" w:cs="Times"/>
          <w:lang w:val="pt-BR"/>
        </w:rPr>
        <w:t>Lane et al 2019</w:t>
      </w:r>
      <w:r w:rsidRPr="00741851">
        <w:rPr>
          <w:rFonts w:ascii="Times" w:hAnsi="Times" w:cs="Times"/>
          <w:lang w:val="pt-BR"/>
        </w:rPr>
        <w:t xml:space="preserve">] e esse processo é chamado de vetorização. Neste projeto será utilizado um comparativo entre os desempenhos dos modelos </w:t>
      </w:r>
      <w:r w:rsidR="00A77B20" w:rsidRPr="00741851">
        <w:rPr>
          <w:rFonts w:ascii="Times" w:hAnsi="Times" w:cs="Times"/>
          <w:lang w:val="pt-BR"/>
        </w:rPr>
        <w:t>com as</w:t>
      </w:r>
      <w:r w:rsidRPr="00741851">
        <w:rPr>
          <w:rFonts w:ascii="Times" w:hAnsi="Times" w:cs="Times"/>
          <w:lang w:val="pt-BR"/>
        </w:rPr>
        <w:t xml:space="preserve"> </w:t>
      </w:r>
      <w:r w:rsidR="00A77B20" w:rsidRPr="00741851">
        <w:rPr>
          <w:rFonts w:ascii="Times" w:hAnsi="Times" w:cs="Times"/>
          <w:lang w:val="pt-BR"/>
        </w:rPr>
        <w:t>técnicas</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e TF-IDF (ou </w:t>
      </w:r>
      <w:r w:rsidRPr="00741851">
        <w:rPr>
          <w:rFonts w:ascii="Times" w:hAnsi="Times" w:cs="Times"/>
          <w:i/>
          <w:iCs/>
          <w:lang w:val="pt-BR"/>
        </w:rPr>
        <w:t>Term frequency–inverse document frequency</w:t>
      </w:r>
      <w:r w:rsidRPr="00741851">
        <w:rPr>
          <w:rFonts w:ascii="Times" w:hAnsi="Times" w:cs="Times"/>
          <w:lang w:val="pt-BR"/>
        </w:rPr>
        <w:t>).</w:t>
      </w:r>
    </w:p>
    <w:p w14:paraId="11681CED" w14:textId="56ADA5AA"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Ao utilizar a </w:t>
      </w:r>
      <w:r w:rsidR="00A77B20" w:rsidRPr="00741851">
        <w:rPr>
          <w:rFonts w:ascii="Times" w:hAnsi="Times" w:cs="Times"/>
          <w:lang w:val="pt-BR"/>
        </w:rPr>
        <w:t xml:space="preserve">técnica </w:t>
      </w:r>
      <w:r w:rsidR="00A77B20" w:rsidRPr="00741851">
        <w:rPr>
          <w:rFonts w:ascii="Times" w:hAnsi="Times" w:cs="Times"/>
          <w:i/>
          <w:lang w:val="pt-BR"/>
        </w:rPr>
        <w:t>bag</w:t>
      </w:r>
      <w:r w:rsidRPr="00741851">
        <w:rPr>
          <w:rFonts w:ascii="Times" w:hAnsi="Times" w:cs="Times"/>
          <w:i/>
          <w:lang w:val="pt-BR"/>
        </w:rPr>
        <w:t xml:space="preserve"> of words</w:t>
      </w:r>
      <w:r w:rsidRPr="00741851">
        <w:rPr>
          <w:rFonts w:ascii="Times" w:hAnsi="Times" w:cs="Times"/>
          <w:lang w:val="pt-BR"/>
        </w:rPr>
        <w:t xml:space="preserve">, o texto original é transformado em um conjunto de palavras e a frequência que uma palavra aparece no texto é calculada. A saída deste </w:t>
      </w:r>
      <w:r w:rsidR="004937C7" w:rsidRPr="00741851">
        <w:rPr>
          <w:rFonts w:ascii="Times" w:hAnsi="Times" w:cs="Times"/>
          <w:lang w:val="pt-BR"/>
        </w:rPr>
        <w:t>método</w:t>
      </w:r>
      <w:r w:rsidRPr="00741851">
        <w:rPr>
          <w:rFonts w:ascii="Times" w:hAnsi="Times" w:cs="Times"/>
          <w:lang w:val="pt-BR"/>
        </w:rPr>
        <w:t xml:space="preserve"> é uma matriz, onde cada coluna representa uma palavra no vocabulário e cada linha corresponde a um texto [</w:t>
      </w:r>
      <w:r w:rsidR="002355B7" w:rsidRPr="002355B7">
        <w:rPr>
          <w:rFonts w:ascii="Times" w:hAnsi="Times"/>
          <w:szCs w:val="20"/>
          <w:lang w:val="pt-BR"/>
        </w:rPr>
        <w:t xml:space="preserve">Ghosh </w:t>
      </w:r>
      <w:r w:rsidR="00C57D5B">
        <w:rPr>
          <w:rFonts w:ascii="Times" w:hAnsi="Times"/>
          <w:szCs w:val="20"/>
          <w:lang w:val="pt-BR"/>
        </w:rPr>
        <w:t xml:space="preserve">et al </w:t>
      </w:r>
      <w:r w:rsidR="002355B7">
        <w:rPr>
          <w:rFonts w:ascii="Times" w:hAnsi="Times"/>
          <w:szCs w:val="20"/>
          <w:lang w:val="pt-BR"/>
        </w:rPr>
        <w:t>2019</w:t>
      </w:r>
      <w:r w:rsidRPr="00741851">
        <w:rPr>
          <w:rFonts w:ascii="Times" w:hAnsi="Times" w:cs="Times"/>
          <w:lang w:val="pt-BR"/>
        </w:rPr>
        <w:t xml:space="preserve">], a saída será o </w:t>
      </w:r>
      <w:r w:rsidR="00A77B20" w:rsidRPr="00741851">
        <w:rPr>
          <w:rFonts w:ascii="Times" w:hAnsi="Times" w:cs="Times"/>
          <w:lang w:val="pt-BR"/>
        </w:rPr>
        <w:t>número</w:t>
      </w:r>
      <w:r w:rsidRPr="00741851">
        <w:rPr>
          <w:rFonts w:ascii="Times" w:hAnsi="Times" w:cs="Times"/>
          <w:lang w:val="pt-BR"/>
        </w:rPr>
        <w:t xml:space="preserve"> de </w:t>
      </w:r>
      <w:r w:rsidR="00A77B20" w:rsidRPr="00741851">
        <w:rPr>
          <w:rFonts w:ascii="Times" w:hAnsi="Times" w:cs="Times"/>
          <w:lang w:val="pt-BR"/>
        </w:rPr>
        <w:t>vezes</w:t>
      </w:r>
      <w:r w:rsidRPr="00741851">
        <w:rPr>
          <w:rFonts w:ascii="Times" w:hAnsi="Times" w:cs="Times"/>
          <w:lang w:val="pt-BR"/>
        </w:rPr>
        <w:t xml:space="preserve"> que a palavra aparece no mesmo. </w:t>
      </w:r>
    </w:p>
    <w:p w14:paraId="53D49564" w14:textId="1F3DCA1E"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No contexto do projeto, a </w:t>
      </w:r>
      <w:r w:rsidR="00C359A4" w:rsidRPr="00741851">
        <w:rPr>
          <w:rFonts w:ascii="Times" w:hAnsi="Times" w:cs="Times"/>
          <w:lang w:val="pt-BR"/>
        </w:rPr>
        <w:t>técnica</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será a </w:t>
      </w:r>
      <w:r w:rsidR="00A77B20" w:rsidRPr="00741851">
        <w:rPr>
          <w:rFonts w:ascii="Times" w:hAnsi="Times" w:cs="Times"/>
          <w:lang w:val="pt-BR"/>
        </w:rPr>
        <w:t>representação</w:t>
      </w:r>
      <w:r w:rsidRPr="00741851">
        <w:rPr>
          <w:rFonts w:ascii="Times" w:hAnsi="Times" w:cs="Times"/>
          <w:lang w:val="pt-BR"/>
        </w:rPr>
        <w:t xml:space="preserve"> do texto das </w:t>
      </w:r>
      <w:r w:rsidR="00C359A4" w:rsidRPr="00741851">
        <w:rPr>
          <w:rFonts w:ascii="Times" w:hAnsi="Times" w:cs="Times"/>
          <w:lang w:val="pt-BR"/>
        </w:rPr>
        <w:t>notícias</w:t>
      </w:r>
      <w:r w:rsidRPr="00741851">
        <w:rPr>
          <w:rFonts w:ascii="Times" w:hAnsi="Times" w:cs="Times"/>
          <w:lang w:val="pt-BR"/>
        </w:rPr>
        <w:t xml:space="preserve">, para que os modelos possam compreender e mapear os padrões, e ser avaliado se a melhor representação para problemas de classificação de </w:t>
      </w:r>
      <w:r w:rsidR="004937C7" w:rsidRPr="00741851">
        <w:rPr>
          <w:rFonts w:ascii="Times" w:hAnsi="Times" w:cs="Times"/>
          <w:lang w:val="pt-BR"/>
        </w:rPr>
        <w:t>notícias</w:t>
      </w:r>
      <w:r w:rsidRPr="00741851">
        <w:rPr>
          <w:rFonts w:ascii="Times" w:hAnsi="Times" w:cs="Times"/>
          <w:lang w:val="pt-BR"/>
        </w:rPr>
        <w:t xml:space="preserve"> falsas seria vetor</w:t>
      </w:r>
      <w:r w:rsidR="00A77B20" w:rsidRPr="00741851">
        <w:rPr>
          <w:rFonts w:ascii="Times" w:hAnsi="Times" w:cs="Times"/>
          <w:lang w:val="pt-BR"/>
        </w:rPr>
        <w:t>e</w:t>
      </w:r>
      <w:r w:rsidRPr="00741851">
        <w:rPr>
          <w:rFonts w:ascii="Times" w:hAnsi="Times" w:cs="Times"/>
          <w:lang w:val="pt-BR"/>
        </w:rPr>
        <w:t xml:space="preserve">s de </w:t>
      </w:r>
      <w:r w:rsidR="004937C7" w:rsidRPr="00741851">
        <w:rPr>
          <w:rFonts w:ascii="Times" w:hAnsi="Times" w:cs="Times"/>
          <w:lang w:val="pt-BR"/>
        </w:rPr>
        <w:t>frequência</w:t>
      </w:r>
      <w:r w:rsidRPr="00741851">
        <w:rPr>
          <w:rFonts w:ascii="Times" w:hAnsi="Times" w:cs="Times"/>
          <w:lang w:val="pt-BR"/>
        </w:rPr>
        <w:t xml:space="preserve"> de palavras ou uma vetorização que leve em conta a importância </w:t>
      </w:r>
      <w:r w:rsidR="004937C7" w:rsidRPr="00741851">
        <w:rPr>
          <w:rFonts w:ascii="Times" w:hAnsi="Times" w:cs="Times"/>
          <w:lang w:val="pt-BR"/>
        </w:rPr>
        <w:t>das palavras</w:t>
      </w:r>
      <w:r w:rsidRPr="00741851">
        <w:rPr>
          <w:rFonts w:ascii="Times" w:hAnsi="Times" w:cs="Times"/>
          <w:lang w:val="pt-BR"/>
        </w:rPr>
        <w:t xml:space="preserve"> em todas as </w:t>
      </w:r>
      <w:r w:rsidR="004937C7" w:rsidRPr="00741851">
        <w:rPr>
          <w:rFonts w:ascii="Times" w:hAnsi="Times" w:cs="Times"/>
          <w:lang w:val="pt-BR"/>
        </w:rPr>
        <w:t>notícias</w:t>
      </w:r>
      <w:r w:rsidRPr="00741851">
        <w:rPr>
          <w:rFonts w:ascii="Times" w:hAnsi="Times" w:cs="Times"/>
          <w:lang w:val="pt-BR"/>
        </w:rPr>
        <w:t>, TF-IDF.</w:t>
      </w:r>
    </w:p>
    <w:p w14:paraId="1D740E66" w14:textId="15D6ACE1" w:rsidR="00376494" w:rsidRPr="00741851" w:rsidRDefault="00376494" w:rsidP="00376494">
      <w:pPr>
        <w:spacing w:before="120"/>
        <w:ind w:firstLine="720"/>
        <w:jc w:val="both"/>
        <w:rPr>
          <w:rFonts w:ascii="Times" w:hAnsi="Times" w:cs="Times"/>
          <w:lang w:val="pt-BR"/>
        </w:rPr>
      </w:pPr>
      <w:r w:rsidRPr="00741851">
        <w:rPr>
          <w:rFonts w:ascii="Times" w:hAnsi="Times" w:cs="Times"/>
          <w:lang w:val="pt-BR"/>
        </w:rPr>
        <w:t xml:space="preserve">A técnica TF-IDF </w:t>
      </w:r>
      <w:r w:rsidR="001B1B44" w:rsidRPr="00741851">
        <w:rPr>
          <w:rFonts w:ascii="Times" w:hAnsi="Times" w:cs="Times"/>
          <w:lang w:val="pt-BR"/>
        </w:rPr>
        <w:t>(</w:t>
      </w:r>
      <w:r w:rsidRPr="00741851">
        <w:rPr>
          <w:rFonts w:ascii="Times" w:hAnsi="Times" w:cs="Times"/>
          <w:lang w:val="pt-BR"/>
        </w:rPr>
        <w:t xml:space="preserve">Frequência do </w:t>
      </w:r>
      <w:r w:rsidR="001B1B44" w:rsidRPr="00741851">
        <w:rPr>
          <w:rFonts w:ascii="Times" w:hAnsi="Times" w:cs="Times"/>
          <w:lang w:val="pt-BR"/>
        </w:rPr>
        <w:t>Termo Inverso</w:t>
      </w:r>
      <w:r w:rsidRPr="00741851">
        <w:rPr>
          <w:rFonts w:ascii="Times" w:hAnsi="Times" w:cs="Times"/>
          <w:lang w:val="pt-BR"/>
        </w:rPr>
        <w:t xml:space="preserve"> da Frequência nos Documentos</w:t>
      </w:r>
      <w:r w:rsidR="001B1B44" w:rsidRPr="00741851">
        <w:rPr>
          <w:rFonts w:ascii="Times" w:hAnsi="Times" w:cs="Times"/>
          <w:lang w:val="pt-BR"/>
        </w:rPr>
        <w:t>)</w:t>
      </w:r>
      <w:r w:rsidRPr="00741851">
        <w:rPr>
          <w:rFonts w:ascii="Times" w:hAnsi="Times" w:cs="Times"/>
          <w:lang w:val="pt-BR"/>
        </w:rPr>
        <w:t xml:space="preserve">, é uma estatística numérica que se destina a refletir a importância de uma palavra no corpus textual. Comparado ao </w:t>
      </w:r>
      <w:r w:rsidRPr="00741851">
        <w:rPr>
          <w:rFonts w:ascii="Times" w:hAnsi="Times" w:cs="Times"/>
          <w:i/>
          <w:lang w:val="pt-BR"/>
        </w:rPr>
        <w:t>Bag of words</w:t>
      </w:r>
      <w:r w:rsidRPr="00741851">
        <w:rPr>
          <w:rFonts w:ascii="Times" w:hAnsi="Times" w:cs="Times"/>
          <w:lang w:val="pt-BR"/>
        </w:rPr>
        <w:t xml:space="preserve">, essa técnica não é influenciada por stop words, pois </w:t>
      </w:r>
      <w:r w:rsidRPr="00741851">
        <w:rPr>
          <w:rFonts w:ascii="Times" w:hAnsi="Times" w:cs="Times"/>
          <w:lang w:val="pt-BR"/>
        </w:rPr>
        <w:lastRenderedPageBreak/>
        <w:t>não leva em conta apenas a frequência de uma palavra em um único texto, mas sua importância em relação a todas as outras notícias, portanto essa vetorização destaca os termos mais relevantes [</w:t>
      </w:r>
      <w:r w:rsidR="004F0052" w:rsidRPr="004F0052">
        <w:rPr>
          <w:rFonts w:ascii="Times" w:hAnsi="Times"/>
          <w:szCs w:val="20"/>
          <w:lang w:val="pt-BR"/>
        </w:rPr>
        <w:t>Jivani</w:t>
      </w:r>
      <w:r w:rsidR="004F0052">
        <w:rPr>
          <w:rFonts w:ascii="Times" w:hAnsi="Times"/>
          <w:szCs w:val="20"/>
          <w:lang w:val="pt-BR"/>
        </w:rPr>
        <w:t xml:space="preserve"> 2011</w:t>
      </w:r>
      <w:r w:rsidRPr="00741851">
        <w:rPr>
          <w:rFonts w:ascii="Times" w:hAnsi="Times" w:cs="Times"/>
          <w:lang w:val="pt-BR"/>
        </w:rPr>
        <w:t xml:space="preserve">]. A saída é semelhante ao </w:t>
      </w:r>
      <w:r w:rsidRPr="00741851">
        <w:rPr>
          <w:rFonts w:ascii="Times" w:hAnsi="Times" w:cs="Times"/>
          <w:i/>
          <w:lang w:val="pt-BR"/>
        </w:rPr>
        <w:t>Bag of words</w:t>
      </w:r>
      <w:r w:rsidRPr="00741851">
        <w:rPr>
          <w:rFonts w:ascii="Times" w:hAnsi="Times" w:cs="Times"/>
          <w:lang w:val="pt-BR"/>
        </w:rPr>
        <w:t>, onde cada linha representa um texto e a coluna corresponde às palavras do vocabulário [</w:t>
      </w:r>
      <w:r w:rsidR="007A74A9">
        <w:rPr>
          <w:rFonts w:ascii="Times" w:hAnsi="Times" w:cs="Times"/>
          <w:lang w:val="pt-BR"/>
        </w:rPr>
        <w:t>Lane et al 2019</w:t>
      </w:r>
      <w:r w:rsidRPr="00741851">
        <w:rPr>
          <w:rFonts w:ascii="Times" w:hAnsi="Times" w:cs="Times"/>
          <w:lang w:val="pt-BR"/>
        </w:rPr>
        <w:t>], a diferença está nos valores da matriz.</w:t>
      </w:r>
    </w:p>
    <w:p w14:paraId="1734DAA9"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FrequênciaDoTermo</m:t>
        </m:r>
        <m:d>
          <m:dPr>
            <m:ctrlPr>
              <w:rPr>
                <w:rFonts w:ascii="Cambria Math" w:hAnsi="Cambria Math" w:cs="Times"/>
                <w:noProof/>
                <w:sz w:val="20"/>
                <w:szCs w:val="20"/>
                <w:lang w:val="pt-BR"/>
              </w:rPr>
            </m:ctrlPr>
          </m:dPr>
          <m:e>
            <m:r>
              <w:rPr>
                <w:rFonts w:ascii="Cambria Math" w:hAnsi="Cambria Math" w:cs="Times"/>
                <w:noProof/>
                <w:sz w:val="20"/>
                <w:szCs w:val="20"/>
                <w:lang w:val="pt-BR"/>
              </w:rPr>
              <m:t>i,j</m:t>
            </m:r>
          </m:e>
        </m:d>
        <m:r>
          <m:rPr>
            <m:sty m:val="p"/>
          </m:rPr>
          <w:rPr>
            <w:rFonts w:ascii="Cambria Math" w:hAnsi="Cambria Math" w:cs="Times"/>
            <w:noProof/>
            <w:sz w:val="20"/>
            <w:szCs w:val="20"/>
            <w:lang w:val="pt-BR"/>
          </w:rPr>
          <m:t>=</m:t>
        </m:r>
        <m:f>
          <m:fPr>
            <m:ctrlPr>
              <w:rPr>
                <w:rFonts w:ascii="Cambria Math" w:hAnsi="Cambria Math" w:cs="Times"/>
                <w:i/>
                <w:noProof/>
                <w:sz w:val="20"/>
                <w:szCs w:val="20"/>
                <w:lang w:val="pt-BR"/>
              </w:rPr>
            </m:ctrlPr>
          </m:fPr>
          <m:num>
            <m:r>
              <w:rPr>
                <w:rFonts w:ascii="Cambria Math" w:hAnsi="Cambria Math" w:cs="Times"/>
                <w:noProof/>
                <w:sz w:val="20"/>
                <w:szCs w:val="20"/>
                <w:lang w:val="pt-BR"/>
              </w:rPr>
              <m:t>Frequência do termo no texto j</m:t>
            </m:r>
          </m:num>
          <m:den>
            <m:r>
              <w:rPr>
                <w:rFonts w:ascii="Cambria Math" w:hAnsi="Cambria Math" w:cs="Times"/>
                <w:noProof/>
                <w:sz w:val="20"/>
                <w:szCs w:val="20"/>
                <w:lang w:val="pt-BR"/>
              </w:rPr>
              <m:t>Total de palavras no texto j</m:t>
            </m:r>
          </m:den>
        </m:f>
      </m:oMath>
      <w:r w:rsidRPr="00EF40E1">
        <w:rPr>
          <w:noProof/>
          <w:sz w:val="20"/>
          <w:szCs w:val="20"/>
          <w:lang w:val="pt-BR"/>
        </w:rPr>
        <w:t xml:space="preserve"> </w:t>
      </w:r>
      <w:r w:rsidRPr="00EF40E1">
        <w:rPr>
          <w:rFonts w:ascii="Times" w:hAnsi="Times" w:cs="Times"/>
          <w:noProof/>
          <w:sz w:val="20"/>
          <w:szCs w:val="20"/>
          <w:lang w:val="pt-BR"/>
        </w:rPr>
        <w:t>(1)</w:t>
      </w:r>
    </w:p>
    <w:p w14:paraId="61B55604" w14:textId="77777777" w:rsidR="00A7053B" w:rsidRPr="00EF40E1" w:rsidRDefault="00A7053B" w:rsidP="00A7053B">
      <w:pPr>
        <w:pStyle w:val="BodyText"/>
        <w:spacing w:before="121"/>
        <w:ind w:right="119"/>
        <w:jc w:val="center"/>
        <w:rPr>
          <w:noProof/>
          <w:sz w:val="20"/>
          <w:szCs w:val="20"/>
          <w:lang w:val="pt-BR"/>
        </w:rPr>
      </w:pPr>
      <m:oMath>
        <m:r>
          <w:rPr>
            <w:rFonts w:ascii="Cambria Math" w:hAnsi="Cambria Math" w:cs="Times"/>
            <w:noProof/>
            <w:sz w:val="20"/>
            <w:szCs w:val="20"/>
            <w:lang w:val="pt-BR"/>
          </w:rPr>
          <m:t>IDF</m:t>
        </m:r>
        <m:d>
          <m:dPr>
            <m:ctrlPr>
              <w:rPr>
                <w:rFonts w:ascii="Cambria Math" w:hAnsi="Cambria Math" w:cs="Times"/>
                <w:noProof/>
                <w:sz w:val="20"/>
                <w:szCs w:val="20"/>
                <w:lang w:val="pt-BR"/>
              </w:rPr>
            </m:ctrlPr>
          </m:dPr>
          <m:e>
            <m:r>
              <w:rPr>
                <w:rFonts w:ascii="Cambria Math" w:hAnsi="Cambria Math" w:cs="Times"/>
                <w:noProof/>
                <w:sz w:val="20"/>
                <w:szCs w:val="20"/>
                <w:lang w:val="pt-BR"/>
              </w:rPr>
              <m:t>i</m:t>
            </m:r>
          </m:e>
        </m:d>
        <m:r>
          <m:rPr>
            <m:sty m:val="p"/>
          </m:rPr>
          <w:rPr>
            <w:rFonts w:ascii="Cambria Math" w:hAnsi="Cambria Math" w:cs="Times"/>
            <w:noProof/>
            <w:sz w:val="20"/>
            <w:szCs w:val="20"/>
            <w:lang w:val="pt-BR"/>
          </w:rPr>
          <m:t>=log</m:t>
        </m:r>
        <m:r>
          <w:del w:id="10" w:author="Laura Almeida" w:date="2021-05-26T13:42:00Z">
            <m:rPr>
              <m:sty m:val="p"/>
            </m:rPr>
            <w:rPr>
              <w:rFonts w:ascii="Cambria Math" w:hAnsi="Cambria Math" w:cs="Times"/>
              <w:noProof/>
              <w:sz w:val="20"/>
              <w:szCs w:val="20"/>
              <w:lang w:val="pt-BR"/>
            </w:rPr>
            <m:t>10</m:t>
          </w:del>
        </m:r>
        <m:d>
          <m:dPr>
            <m:ctrlPr>
              <w:rPr>
                <w:rFonts w:ascii="Cambria Math" w:hAnsi="Cambria Math" w:cs="Times"/>
                <w:i/>
                <w:noProof/>
                <w:sz w:val="20"/>
                <w:szCs w:val="20"/>
                <w:lang w:val="pt-BR"/>
              </w:rPr>
            </m:ctrlPr>
          </m:dPr>
          <m:e>
            <m:f>
              <m:fPr>
                <m:ctrlPr>
                  <w:rPr>
                    <w:rFonts w:ascii="Cambria Math" w:hAnsi="Cambria Math" w:cs="Times"/>
                    <w:i/>
                    <w:noProof/>
                    <w:sz w:val="20"/>
                    <w:szCs w:val="20"/>
                    <w:lang w:val="pt-BR"/>
                  </w:rPr>
                </m:ctrlPr>
              </m:fPr>
              <m:num>
                <m:r>
                  <w:rPr>
                    <w:rFonts w:ascii="Cambria Math" w:hAnsi="Cambria Math" w:cs="Times"/>
                    <w:noProof/>
                    <w:sz w:val="20"/>
                    <w:szCs w:val="20"/>
                    <w:lang w:val="pt-BR"/>
                  </w:rPr>
                  <m:t>Total de textos</m:t>
                </m:r>
              </m:num>
              <m:den>
                <m:r>
                  <w:rPr>
                    <w:rFonts w:ascii="Cambria Math" w:hAnsi="Cambria Math" w:cs="Times"/>
                    <w:noProof/>
                    <w:sz w:val="20"/>
                    <w:szCs w:val="20"/>
                    <w:lang w:val="pt-BR"/>
                  </w:rPr>
                  <m:t>Textos que mais têm a palavra i</m:t>
                </m:r>
              </m:den>
            </m:f>
          </m:e>
        </m:d>
      </m:oMath>
      <w:r w:rsidRPr="00EF40E1">
        <w:rPr>
          <w:noProof/>
          <w:sz w:val="20"/>
          <w:szCs w:val="20"/>
          <w:lang w:val="pt-BR"/>
        </w:rPr>
        <w:tab/>
      </w:r>
      <w:r w:rsidRPr="00EF40E1">
        <w:rPr>
          <w:rFonts w:ascii="Times" w:hAnsi="Times" w:cs="Times"/>
          <w:noProof/>
          <w:sz w:val="20"/>
          <w:szCs w:val="20"/>
          <w:lang w:val="pt-BR"/>
        </w:rPr>
        <w:t xml:space="preserve">  (2)</w:t>
      </w:r>
    </w:p>
    <w:p w14:paraId="5E183231" w14:textId="388E7E35" w:rsidR="00376494" w:rsidRPr="00EF40E1" w:rsidRDefault="00A7053B" w:rsidP="00A7053B">
      <w:pPr>
        <w:pStyle w:val="BodyText"/>
        <w:spacing w:before="121"/>
        <w:ind w:right="119"/>
        <w:jc w:val="center"/>
        <w:rPr>
          <w:noProof/>
          <w:sz w:val="20"/>
          <w:szCs w:val="20"/>
          <w:lang w:val="pt-BR"/>
        </w:rPr>
      </w:pPr>
      <m:oMath>
        <m:r>
          <w:rPr>
            <w:rFonts w:ascii="Cambria Math" w:hAnsi="Cambria Math"/>
            <w:noProof/>
            <w:sz w:val="20"/>
            <w:szCs w:val="20"/>
            <w:lang w:val="pt-BR"/>
          </w:rPr>
          <m:t>TFIDF</m:t>
        </m:r>
        <m:d>
          <m:dPr>
            <m:ctrlPr>
              <w:rPr>
                <w:rFonts w:ascii="Cambria Math" w:hAnsi="Cambria Math"/>
                <w:noProof/>
                <w:sz w:val="20"/>
                <w:szCs w:val="20"/>
                <w:lang w:val="pt-BR"/>
              </w:rPr>
            </m:ctrlPr>
          </m:dPr>
          <m:e>
            <m:r>
              <w:rPr>
                <w:rFonts w:ascii="Cambria Math" w:hAnsi="Cambria Math"/>
                <w:noProof/>
                <w:sz w:val="20"/>
                <w:szCs w:val="20"/>
                <w:lang w:val="pt-BR"/>
              </w:rPr>
              <m:t>i</m:t>
            </m:r>
          </m:e>
        </m:d>
        <m:r>
          <m:rPr>
            <m:sty m:val="p"/>
          </m:rPr>
          <w:rPr>
            <w:rFonts w:ascii="Cambria Math" w:hAnsi="Cambria Math"/>
            <w:noProof/>
            <w:sz w:val="20"/>
            <w:szCs w:val="20"/>
            <w:lang w:val="pt-BR"/>
          </w:rPr>
          <m:t>=FrequenciaDoTermo(i,j)×IDF(i)</m:t>
        </m:r>
      </m:oMath>
      <w:r w:rsidRPr="00EF40E1">
        <w:rPr>
          <w:noProof/>
          <w:sz w:val="20"/>
          <w:szCs w:val="20"/>
          <w:lang w:val="pt-BR"/>
        </w:rPr>
        <w:tab/>
        <w:t xml:space="preserve">  </w:t>
      </w:r>
      <w:r w:rsidRPr="00EF40E1">
        <w:rPr>
          <w:rFonts w:ascii="Times" w:hAnsi="Times" w:cs="Times"/>
          <w:noProof/>
          <w:sz w:val="20"/>
          <w:szCs w:val="20"/>
          <w:lang w:val="pt-BR"/>
        </w:rPr>
        <w:t>(3)</w:t>
      </w:r>
    </w:p>
    <w:p w14:paraId="614A60CF" w14:textId="74AB13E3"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O TF-IDF realiza o </w:t>
      </w:r>
      <w:r w:rsidR="004937C7" w:rsidRPr="00741851">
        <w:rPr>
          <w:rFonts w:ascii="Times" w:hAnsi="Times" w:cs="Times"/>
          <w:lang w:val="pt-BR"/>
        </w:rPr>
        <w:t>cálculo</w:t>
      </w:r>
      <w:r w:rsidRPr="00741851">
        <w:rPr>
          <w:rFonts w:ascii="Times" w:hAnsi="Times" w:cs="Times"/>
          <w:lang w:val="pt-BR"/>
        </w:rPr>
        <w:t xml:space="preserve"> da frequência que o termo aparece no texto e a frequência de documentos inverso</w:t>
      </w:r>
      <w:r w:rsidR="008D55AF">
        <w:rPr>
          <w:rFonts w:ascii="Times" w:hAnsi="Times" w:cs="Times"/>
          <w:lang w:val="pt-BR"/>
        </w:rPr>
        <w:t>s (IDF), ou</w:t>
      </w:r>
      <w:r w:rsidRPr="00741851">
        <w:rPr>
          <w:rFonts w:ascii="Times" w:hAnsi="Times" w:cs="Times"/>
          <w:lang w:val="pt-BR"/>
        </w:rPr>
        <w:t xml:space="preserve"> seja, o peso que </w:t>
      </w:r>
      <w:r w:rsidR="004937C7" w:rsidRPr="00741851">
        <w:rPr>
          <w:rFonts w:ascii="Times" w:hAnsi="Times" w:cs="Times"/>
          <w:lang w:val="pt-BR"/>
        </w:rPr>
        <w:t>a palavra tem</w:t>
      </w:r>
      <w:r w:rsidRPr="00741851">
        <w:rPr>
          <w:rFonts w:ascii="Times" w:hAnsi="Times" w:cs="Times"/>
          <w:lang w:val="pt-BR"/>
        </w:rPr>
        <w:t xml:space="preserve"> em relação a todos os textos, e assim é calculado o log10 da divisão do total de textos pelos textos que possuem a palavra (Equação 2). Finalmente, para encontrar o TF-IDF, o TF (</w:t>
      </w:r>
      <w:r w:rsidRPr="00741851">
        <w:rPr>
          <w:rFonts w:ascii="Times" w:hAnsi="Times" w:cs="Times"/>
          <w:i/>
          <w:iCs/>
          <w:lang w:val="pt-BR"/>
        </w:rPr>
        <w:t>Term Frequency</w:t>
      </w:r>
      <w:r w:rsidRPr="00741851">
        <w:rPr>
          <w:rFonts w:ascii="Times" w:hAnsi="Times" w:cs="Times"/>
          <w:lang w:val="pt-BR"/>
        </w:rPr>
        <w:t>) é multiplicado pelo IDF</w:t>
      </w:r>
      <w:r w:rsidR="00111F24" w:rsidRPr="00741851">
        <w:rPr>
          <w:rFonts w:ascii="Times" w:hAnsi="Times" w:cs="Times"/>
          <w:lang w:val="pt-BR"/>
        </w:rPr>
        <w:t xml:space="preserve"> </w:t>
      </w:r>
      <w:r w:rsidRPr="00741851">
        <w:rPr>
          <w:rFonts w:ascii="Times" w:hAnsi="Times" w:cs="Times"/>
          <w:lang w:val="pt-BR"/>
        </w:rPr>
        <w:t>(</w:t>
      </w:r>
      <w:r w:rsidRPr="00741851">
        <w:rPr>
          <w:rFonts w:ascii="Times" w:hAnsi="Times" w:cs="Times"/>
          <w:i/>
          <w:iCs/>
          <w:lang w:val="pt-BR"/>
        </w:rPr>
        <w:t>Inverse Document Frequency</w:t>
      </w:r>
      <w:r w:rsidRPr="00741851">
        <w:rPr>
          <w:rFonts w:ascii="Times" w:hAnsi="Times" w:cs="Times"/>
          <w:lang w:val="pt-BR"/>
        </w:rPr>
        <w:t>), Equação 3.</w:t>
      </w:r>
    </w:p>
    <w:p w14:paraId="7D70CB53" w14:textId="74436C0C"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De acordo com </w:t>
      </w:r>
      <w:r w:rsidR="00C2578F">
        <w:rPr>
          <w:rFonts w:ascii="Times" w:hAnsi="Times" w:cs="Times"/>
          <w:lang w:val="pt-BR"/>
        </w:rPr>
        <w:t xml:space="preserve">Freire e </w:t>
      </w:r>
      <w:r w:rsidR="00C2578F" w:rsidRPr="00C2578F">
        <w:rPr>
          <w:rFonts w:ascii="Times" w:hAnsi="Times" w:cs="Times"/>
          <w:lang w:val="pt-BR"/>
        </w:rPr>
        <w:t>Goldschmidt</w:t>
      </w:r>
      <w:r w:rsidR="00C2578F">
        <w:rPr>
          <w:rFonts w:ascii="Times" w:hAnsi="Times" w:cs="Times"/>
          <w:lang w:val="pt-BR"/>
        </w:rPr>
        <w:t xml:space="preserve"> (2019)</w:t>
      </w:r>
      <w:r w:rsidRPr="00741851">
        <w:rPr>
          <w:rFonts w:ascii="Times" w:hAnsi="Times" w:cs="Times"/>
          <w:lang w:val="pt-BR"/>
        </w:rPr>
        <w:t xml:space="preserve"> a detecção automática de notícias falsas pode ser interpretada como um problema de classificação binaria, onde dado uma notícia como uma entrada (ε), a tarefa de detectar notícias falsas é prever se essa notícia é falsa ou não, ou seja, f: ε de modo que f é a função de previsão.</w:t>
      </w:r>
    </w:p>
    <w:p w14:paraId="6FF6C3F1" w14:textId="41D5939C" w:rsidR="00376494" w:rsidRPr="00741851" w:rsidRDefault="00134B66" w:rsidP="00134B66">
      <w:pPr>
        <w:spacing w:before="120"/>
        <w:ind w:firstLine="720"/>
        <w:jc w:val="both"/>
        <w:rPr>
          <w:rFonts w:ascii="Times" w:hAnsi="Times" w:cs="Times"/>
          <w:lang w:val="pt-BR"/>
        </w:rPr>
      </w:pPr>
      <w:r>
        <w:rPr>
          <w:rFonts w:ascii="Times" w:hAnsi="Times" w:cs="Times"/>
          <w:lang w:val="pt-BR"/>
        </w:rPr>
        <w:t>Quanto ao funcionamento das técnicas, pode-se destacar que o</w:t>
      </w:r>
      <w:r w:rsidRPr="00741851">
        <w:rPr>
          <w:rFonts w:ascii="Times" w:hAnsi="Times" w:cs="Times"/>
          <w:lang w:val="pt-BR"/>
        </w:rPr>
        <w:t xml:space="preserve"> </w:t>
      </w:r>
      <w:r w:rsidR="00376494" w:rsidRPr="00741851">
        <w:rPr>
          <w:rFonts w:ascii="Times" w:hAnsi="Times" w:cs="Times"/>
          <w:lang w:val="pt-BR"/>
        </w:rPr>
        <w:t>algoritmo SVM (</w:t>
      </w:r>
      <w:r w:rsidR="00376494" w:rsidRPr="00741851">
        <w:rPr>
          <w:rFonts w:ascii="Times" w:hAnsi="Times" w:cs="Times"/>
          <w:i/>
          <w:lang w:val="pt-BR"/>
        </w:rPr>
        <w:t>Support Vector Machine</w:t>
      </w:r>
      <w:r w:rsidR="00376494" w:rsidRPr="00741851">
        <w:rPr>
          <w:rFonts w:ascii="Times" w:hAnsi="Times" w:cs="Times"/>
          <w:lang w:val="pt-BR"/>
        </w:rPr>
        <w:t>) é um algoritmo não probabilístico que tenta adaptar um</w:t>
      </w:r>
      <w:r>
        <w:rPr>
          <w:rFonts w:ascii="Times" w:hAnsi="Times" w:cs="Times"/>
          <w:lang w:val="pt-BR"/>
        </w:rPr>
        <w:t xml:space="preserve"> vetor </w:t>
      </w:r>
      <w:r w:rsidR="00376494" w:rsidRPr="00741851">
        <w:rPr>
          <w:rFonts w:ascii="Times" w:hAnsi="Times" w:cs="Times"/>
          <w:lang w:val="pt-BR"/>
        </w:rPr>
        <w:t>(</w:t>
      </w:r>
      <w:r>
        <w:rPr>
          <w:rFonts w:ascii="Times" w:hAnsi="Times" w:cs="Times"/>
          <w:lang w:val="pt-BR"/>
        </w:rPr>
        <w:t xml:space="preserve">no </w:t>
      </w:r>
      <w:r w:rsidR="00376494" w:rsidRPr="00741851">
        <w:rPr>
          <w:rFonts w:ascii="Times" w:hAnsi="Times" w:cs="Times"/>
          <w:lang w:val="pt-BR"/>
        </w:rPr>
        <w:t xml:space="preserve">plano ou hiperplano) entre diferentes classes, </w:t>
      </w:r>
      <w:r>
        <w:rPr>
          <w:rFonts w:ascii="Times" w:hAnsi="Times" w:cs="Times"/>
          <w:lang w:val="pt-BR"/>
        </w:rPr>
        <w:t>com o intuito de</w:t>
      </w:r>
      <w:r w:rsidRPr="00741851">
        <w:rPr>
          <w:rFonts w:ascii="Times" w:hAnsi="Times" w:cs="Times"/>
          <w:lang w:val="pt-BR"/>
        </w:rPr>
        <w:t xml:space="preserve"> </w:t>
      </w:r>
      <w:r w:rsidR="00376494" w:rsidRPr="00741851">
        <w:rPr>
          <w:rFonts w:ascii="Times" w:hAnsi="Times" w:cs="Times"/>
          <w:lang w:val="pt-BR"/>
        </w:rPr>
        <w:t>encontrar uma separação robusta entre</w:t>
      </w:r>
      <w:r>
        <w:rPr>
          <w:rFonts w:ascii="Times" w:hAnsi="Times" w:cs="Times"/>
          <w:lang w:val="pt-BR"/>
        </w:rPr>
        <w:t xml:space="preserve"> as</w:t>
      </w:r>
      <w:r w:rsidR="00376494" w:rsidRPr="00741851">
        <w:rPr>
          <w:rFonts w:ascii="Times" w:hAnsi="Times" w:cs="Times"/>
          <w:lang w:val="pt-BR"/>
        </w:rPr>
        <w:t xml:space="preserve"> classes</w:t>
      </w:r>
      <w:r>
        <w:rPr>
          <w:rFonts w:ascii="Times" w:hAnsi="Times" w:cs="Times"/>
          <w:lang w:val="pt-BR"/>
        </w:rPr>
        <w:t xml:space="preserve"> (notícia falsa e notícia verdadeira)</w:t>
      </w:r>
      <w:r w:rsidR="00376494" w:rsidRPr="00741851">
        <w:rPr>
          <w:rFonts w:ascii="Times" w:hAnsi="Times" w:cs="Times"/>
          <w:lang w:val="pt-BR"/>
        </w:rPr>
        <w:t xml:space="preserve">. </w:t>
      </w:r>
      <w:r>
        <w:rPr>
          <w:rFonts w:ascii="Times" w:hAnsi="Times" w:cs="Times"/>
          <w:lang w:val="pt-BR"/>
        </w:rPr>
        <w:t>Após o modelo</w:t>
      </w:r>
      <w:r w:rsidR="00376494" w:rsidRPr="00741851">
        <w:rPr>
          <w:rFonts w:ascii="Times" w:hAnsi="Times" w:cs="Times"/>
          <w:lang w:val="pt-BR"/>
        </w:rPr>
        <w:t xml:space="preserve"> </w:t>
      </w:r>
      <w:r>
        <w:rPr>
          <w:rFonts w:ascii="Times" w:hAnsi="Times" w:cs="Times"/>
          <w:lang w:val="pt-BR"/>
        </w:rPr>
        <w:t>definir</w:t>
      </w:r>
      <w:r w:rsidRPr="00741851">
        <w:rPr>
          <w:rFonts w:ascii="Times" w:hAnsi="Times" w:cs="Times"/>
          <w:lang w:val="pt-BR"/>
        </w:rPr>
        <w:t xml:space="preserve"> </w:t>
      </w:r>
      <w:r>
        <w:rPr>
          <w:rFonts w:ascii="Times" w:hAnsi="Times" w:cs="Times"/>
          <w:lang w:val="pt-BR"/>
        </w:rPr>
        <w:t>o melhor vetor de suporte, ele s</w:t>
      </w:r>
      <w:r w:rsidR="00376494" w:rsidRPr="00741851">
        <w:rPr>
          <w:rFonts w:ascii="Times" w:hAnsi="Times" w:cs="Times"/>
          <w:lang w:val="pt-BR"/>
        </w:rPr>
        <w:t xml:space="preserve">erá capaz de prever a qual classe um novo dado pertence ao verificar </w:t>
      </w:r>
      <w:r>
        <w:rPr>
          <w:rFonts w:ascii="Times" w:hAnsi="Times" w:cs="Times"/>
          <w:lang w:val="pt-BR"/>
        </w:rPr>
        <w:t>a qual conjunto o dado é mais aderente</w:t>
      </w:r>
      <w:r w:rsidR="00376494" w:rsidRPr="00741851">
        <w:rPr>
          <w:rFonts w:ascii="Times" w:hAnsi="Times" w:cs="Times"/>
          <w:lang w:val="pt-BR"/>
        </w:rPr>
        <w:t xml:space="preserve">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 xml:space="preserve">]. </w:t>
      </w:r>
    </w:p>
    <w:p w14:paraId="68C7E7DD" w14:textId="398C8D0E" w:rsidR="00376494" w:rsidRPr="00741851" w:rsidRDefault="00376494" w:rsidP="00FF5738">
      <w:pPr>
        <w:spacing w:before="120"/>
        <w:ind w:firstLine="720"/>
        <w:jc w:val="both"/>
        <w:rPr>
          <w:rFonts w:ascii="Times" w:hAnsi="Times" w:cs="Times"/>
          <w:lang w:val="pt-BR"/>
        </w:rPr>
      </w:pPr>
      <w:r w:rsidRPr="00741851">
        <w:rPr>
          <w:rFonts w:ascii="Times" w:hAnsi="Times" w:cs="Times"/>
          <w:lang w:val="pt-BR"/>
        </w:rPr>
        <w:t xml:space="preserve">SVM lineares definem borsas lineares a partir de dados </w:t>
      </w:r>
      <w:r w:rsidR="004937C7" w:rsidRPr="00741851">
        <w:rPr>
          <w:rFonts w:ascii="Times" w:hAnsi="Times" w:cs="Times"/>
          <w:lang w:val="pt-BR"/>
        </w:rPr>
        <w:t>linearmente</w:t>
      </w:r>
      <w:r w:rsidRPr="00741851">
        <w:rPr>
          <w:rFonts w:ascii="Times" w:hAnsi="Times" w:cs="Times"/>
          <w:lang w:val="pt-BR"/>
        </w:rPr>
        <w:t xml:space="preserve"> </w:t>
      </w:r>
      <w:r w:rsidR="00C2578F" w:rsidRPr="00EF40E1">
        <w:rPr>
          <w:rFonts w:ascii="Times" w:hAnsi="Times" w:cs="Times"/>
          <w:lang w:val="pt-BR"/>
        </w:rPr>
        <w:t>[Freire e Goldschimidt 2019]</w:t>
      </w:r>
      <w:r w:rsidRPr="00EF40E1">
        <w:rPr>
          <w:rFonts w:ascii="Times" w:hAnsi="Times" w:cs="Times"/>
          <w:lang w:val="pt-BR"/>
        </w:rPr>
        <w:t>,</w:t>
      </w:r>
      <w:r w:rsidRPr="00741851">
        <w:rPr>
          <w:rFonts w:ascii="Times" w:hAnsi="Times" w:cs="Times"/>
          <w:lang w:val="pt-BR"/>
        </w:rPr>
        <w:t xml:space="preserve"> ou seja, se o conjunto de treinamento X com n objetos e seus rótulos Y, X é linearmente separável se for possível separar objetos das classes Y por um hiperplano, onde Y</w:t>
      </w:r>
      <w:r w:rsidR="00111F24" w:rsidRPr="00741851">
        <w:rPr>
          <w:rFonts w:ascii="Times" w:hAnsi="Times" w:cs="Times"/>
          <w:lang w:val="pt-BR"/>
        </w:rPr>
        <w:t xml:space="preserve"> </w:t>
      </w:r>
      <w:r w:rsidRPr="00741851">
        <w:rPr>
          <w:rFonts w:ascii="Times" w:hAnsi="Times" w:cs="Times"/>
          <w:lang w:val="pt-BR"/>
        </w:rPr>
        <w:t>=</w:t>
      </w:r>
      <w:r w:rsidR="00111F24" w:rsidRPr="00741851">
        <w:rPr>
          <w:rFonts w:ascii="Times" w:hAnsi="Times" w:cs="Times"/>
          <w:lang w:val="pt-BR"/>
        </w:rPr>
        <w:t xml:space="preserve"> </w:t>
      </w:r>
      <w:r w:rsidRPr="00741851">
        <w:rPr>
          <w:rFonts w:ascii="Times" w:hAnsi="Times" w:cs="Times"/>
          <w:lang w:val="pt-BR"/>
        </w:rPr>
        <w:t>{-1,1}.</w:t>
      </w:r>
    </w:p>
    <w:p w14:paraId="5816F81A" w14:textId="50229AC5" w:rsidR="00376494" w:rsidRPr="00376494" w:rsidRDefault="00A7053B" w:rsidP="00A7053B">
      <w:pPr>
        <w:spacing w:before="120"/>
        <w:jc w:val="center"/>
        <w:rPr>
          <w:lang w:val="pt-BR"/>
        </w:rPr>
      </w:pPr>
      <w:r>
        <w:rPr>
          <w:rFonts w:ascii="Times" w:eastAsia="Times" w:hAnsi="Times" w:cs="Times"/>
          <w:noProof/>
          <w:color w:val="000000"/>
          <w:sz w:val="20"/>
          <w:szCs w:val="20"/>
        </w:rPr>
        <w:drawing>
          <wp:inline distT="0" distB="0" distL="0" distR="0" wp14:anchorId="5A984FE8" wp14:editId="203E570B">
            <wp:extent cx="1639684" cy="1619901"/>
            <wp:effectExtent l="0" t="0" r="0" b="5715"/>
            <wp:docPr id="2" name="image7.png" descr="Um close-up de um logotip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7.png" descr="Um close-up de um logotipo&#10;&#10;Descrição gerada automaticamente"/>
                    <pic:cNvPicPr preferRelativeResize="0"/>
                  </pic:nvPicPr>
                  <pic:blipFill>
                    <a:blip r:embed="rId7"/>
                    <a:srcRect/>
                    <a:stretch>
                      <a:fillRect/>
                    </a:stretch>
                  </pic:blipFill>
                  <pic:spPr>
                    <a:xfrm>
                      <a:off x="0" y="0"/>
                      <a:ext cx="1666035" cy="1645934"/>
                    </a:xfrm>
                    <a:prstGeom prst="rect">
                      <a:avLst/>
                    </a:prstGeom>
                    <a:ln/>
                  </pic:spPr>
                </pic:pic>
              </a:graphicData>
            </a:graphic>
          </wp:inline>
        </w:drawing>
      </w:r>
    </w:p>
    <w:p w14:paraId="0438F017" w14:textId="77777777" w:rsidR="00376494" w:rsidRPr="00741851" w:rsidRDefault="00376494" w:rsidP="003C0EF3">
      <w:pPr>
        <w:spacing w:before="120" w:after="120"/>
        <w:ind w:left="454" w:right="454"/>
        <w:jc w:val="both"/>
        <w:rPr>
          <w:rFonts w:ascii="Helvetica" w:hAnsi="Helvetica" w:cs="Times"/>
          <w:b/>
          <w:bCs/>
          <w:sz w:val="20"/>
          <w:szCs w:val="20"/>
          <w:lang w:val="pt-BR"/>
        </w:rPr>
      </w:pPr>
      <w:r w:rsidRPr="00741851">
        <w:rPr>
          <w:rFonts w:ascii="Helvetica" w:hAnsi="Helvetica" w:cs="Times"/>
          <w:b/>
          <w:bCs/>
          <w:sz w:val="20"/>
          <w:szCs w:val="20"/>
          <w:lang w:val="pt-BR"/>
        </w:rPr>
        <w:t>Figura 1. Representação da máquina de vetores de suporte linear</w:t>
      </w:r>
    </w:p>
    <w:p w14:paraId="175F5263" w14:textId="6F1D0797"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A equação do hiperplano linear é apresentada na Equação </w:t>
      </w:r>
      <w:r w:rsidR="00125EFF">
        <w:rPr>
          <w:rFonts w:ascii="Times" w:hAnsi="Times" w:cs="Times"/>
          <w:lang w:val="pt-BR"/>
        </w:rPr>
        <w:t>4</w:t>
      </w:r>
      <w:r w:rsidRPr="00A7053B">
        <w:rPr>
          <w:rFonts w:ascii="Times" w:hAnsi="Times" w:cs="Times"/>
          <w:lang w:val="pt-BR"/>
        </w:rPr>
        <w:t xml:space="preserve">, onde w × x é o produto escalar entre os vetores w e x. A equação do hiperplano pode ser usada para dividir o espaço de entrada X, em duas regiões: w×x+b&gt;0 e w×x+b&lt;0 </w:t>
      </w:r>
      <w:r w:rsidR="00C2578F" w:rsidRPr="00EF40E1">
        <w:rPr>
          <w:rFonts w:ascii="Times" w:hAnsi="Times" w:cs="Times"/>
          <w:lang w:val="pt-BR"/>
        </w:rPr>
        <w:t>[Freire e Goldschimidt 2019</w:t>
      </w:r>
      <w:r w:rsidR="00125EFF" w:rsidRPr="00EF40E1">
        <w:rPr>
          <w:rFonts w:ascii="Times" w:hAnsi="Times" w:cs="Times"/>
          <w:lang w:val="pt-BR"/>
        </w:rPr>
        <w:t>],</w:t>
      </w:r>
      <w:r w:rsidR="00125EFF" w:rsidRPr="00C2578F">
        <w:rPr>
          <w:rFonts w:ascii="Times" w:hAnsi="Times" w:cs="Times"/>
          <w:lang w:val="pt-BR"/>
        </w:rPr>
        <w:t xml:space="preserve"> </w:t>
      </w:r>
      <w:r w:rsidR="00125EFF" w:rsidRPr="00EF40E1">
        <w:rPr>
          <w:rFonts w:ascii="Times" w:hAnsi="Times" w:cs="Times"/>
          <w:lang w:val="pt-BR"/>
        </w:rPr>
        <w:t>(</w:t>
      </w:r>
      <w:r w:rsidRPr="00A7053B">
        <w:rPr>
          <w:rFonts w:ascii="Times" w:hAnsi="Times" w:cs="Times"/>
          <w:lang w:val="pt-BR"/>
        </w:rPr>
        <w:t>Figura 1). Portanto, para problemas de classificação, a Equação 6 pode ser obtida.</w:t>
      </w:r>
    </w:p>
    <w:p w14:paraId="2C9C4CAD" w14:textId="47B92E4E" w:rsidR="00A7053B"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eastAsia="Cambria Math" w:hAnsi="Cambria Math" w:cs="Cambria Math"/>
            <w:color w:val="000000"/>
            <w:sz w:val="20"/>
            <w:szCs w:val="20"/>
            <w:lang w:val="pt-BR"/>
          </w:rPr>
          <w:lastRenderedPageBreak/>
          <m:t>h</m:t>
        </m:r>
        <m:d>
          <m:dPr>
            <m:ctrlPr>
              <w:rPr>
                <w:rFonts w:ascii="Cambria Math" w:eastAsia="Cambria Math" w:hAnsi="Cambria Math" w:cs="Cambria Math"/>
                <w:color w:val="000000"/>
                <w:sz w:val="20"/>
                <w:szCs w:val="20"/>
              </w:rPr>
            </m:ctrlPr>
          </m:dPr>
          <m:e>
            <m:r>
              <w:rPr>
                <w:rFonts w:ascii="Cambria Math" w:eastAsia="Cambria Math" w:hAnsi="Cambria Math" w:cs="Cambria Math"/>
                <w:color w:val="000000"/>
                <w:sz w:val="20"/>
                <w:szCs w:val="20"/>
              </w:rPr>
              <m:t>x</m:t>
            </m:r>
          </m:e>
        </m:d>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w</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x</m:t>
        </m:r>
        <m:r>
          <w:rPr>
            <w:rFonts w:ascii="Cambria Math" w:eastAsia="Cambria Math" w:hAnsi="Cambria Math" w:cs="Cambria Math"/>
            <w:color w:val="000000"/>
            <w:sz w:val="20"/>
            <w:szCs w:val="20"/>
            <w:lang w:val="pt-BR"/>
          </w:rPr>
          <m:t>+</m:t>
        </m:r>
        <m:r>
          <w:rPr>
            <w:rFonts w:ascii="Cambria Math" w:eastAsia="Cambria Math" w:hAnsi="Cambria Math" w:cs="Cambria Math"/>
            <w:color w:val="000000"/>
            <w:sz w:val="20"/>
            <w:szCs w:val="20"/>
          </w:rPr>
          <m:t>b</m:t>
        </m:r>
      </m:oMath>
      <w:r w:rsidRPr="00134B66">
        <w:rPr>
          <w:color w:val="000000"/>
          <w:sz w:val="20"/>
          <w:szCs w:val="20"/>
          <w:lang w:val="pt-BR"/>
        </w:rPr>
        <w:t xml:space="preserve"> </w:t>
      </w:r>
      <w:r w:rsidR="007B69A5" w:rsidRPr="00134B66">
        <w:rPr>
          <w:color w:val="000000"/>
          <w:sz w:val="20"/>
          <w:szCs w:val="20"/>
          <w:lang w:val="pt-BR"/>
        </w:rPr>
        <w:t xml:space="preserve"> </w:t>
      </w:r>
      <w:r w:rsidRPr="00EF40E1">
        <w:rPr>
          <w:rFonts w:ascii="Times" w:hAnsi="Times" w:cs="Times"/>
          <w:color w:val="000000"/>
          <w:sz w:val="20"/>
          <w:szCs w:val="20"/>
          <w:lang w:val="pt-BR"/>
        </w:rPr>
        <w:t>(</w:t>
      </w:r>
      <w:r w:rsidR="00125EFF">
        <w:rPr>
          <w:rFonts w:ascii="Times" w:hAnsi="Times" w:cs="Times"/>
          <w:color w:val="000000"/>
          <w:sz w:val="20"/>
          <w:szCs w:val="20"/>
          <w:lang w:val="pt-BR"/>
        </w:rPr>
        <w:t>4</w:t>
      </w:r>
      <w:r w:rsidRPr="00EF40E1">
        <w:rPr>
          <w:rFonts w:ascii="Times" w:hAnsi="Times" w:cs="Times"/>
          <w:color w:val="000000"/>
          <w:sz w:val="20"/>
          <w:szCs w:val="20"/>
          <w:lang w:val="pt-BR"/>
        </w:rPr>
        <w:t>)</w:t>
      </w:r>
    </w:p>
    <w:p w14:paraId="68F0E76E" w14:textId="26324951" w:rsidR="00376494" w:rsidRPr="00134B66" w:rsidRDefault="00A7053B" w:rsidP="00A7053B">
      <w:pPr>
        <w:pBdr>
          <w:top w:val="nil"/>
          <w:left w:val="nil"/>
          <w:bottom w:val="nil"/>
          <w:right w:val="nil"/>
          <w:between w:val="nil"/>
        </w:pBdr>
        <w:tabs>
          <w:tab w:val="center" w:pos="3289"/>
          <w:tab w:val="right" w:pos="6917"/>
        </w:tabs>
        <w:spacing w:before="160" w:after="160"/>
        <w:jc w:val="center"/>
        <w:rPr>
          <w:rFonts w:ascii="Times" w:eastAsia="Times" w:hAnsi="Times" w:cs="Times"/>
          <w:color w:val="000000"/>
          <w:sz w:val="20"/>
          <w:szCs w:val="20"/>
          <w:lang w:val="pt-BR"/>
        </w:rPr>
      </w:pPr>
      <m:oMath>
        <m:r>
          <w:rPr>
            <w:rFonts w:ascii="Cambria Math" w:hAnsi="Cambria Math"/>
            <w:sz w:val="20"/>
            <w:szCs w:val="20"/>
          </w:rPr>
          <m:t>g</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r>
          <w:rPr>
            <w:rFonts w:ascii="Cambria Math" w:hAnsi="Cambria Math"/>
            <w:sz w:val="20"/>
            <w:szCs w:val="20"/>
          </w:rPr>
          <m:t>sgn</m:t>
        </m:r>
        <m:d>
          <m:dPr>
            <m:ctrlPr>
              <w:rPr>
                <w:rFonts w:ascii="Cambria Math" w:hAnsi="Cambria Math"/>
                <w:sz w:val="20"/>
                <w:szCs w:val="20"/>
              </w:rPr>
            </m:ctrlPr>
          </m:dPr>
          <m:e>
            <m:r>
              <w:rPr>
                <w:rFonts w:ascii="Cambria Math" w:hAnsi="Cambria Math"/>
                <w:sz w:val="20"/>
                <w:szCs w:val="20"/>
                <w:lang w:val="pt-BR"/>
              </w:rPr>
              <m:t>h</m:t>
            </m:r>
            <m:d>
              <m:dPr>
                <m:ctrlPr>
                  <w:rPr>
                    <w:rFonts w:ascii="Cambria Math" w:hAnsi="Cambria Math"/>
                    <w:sz w:val="20"/>
                    <w:szCs w:val="20"/>
                  </w:rPr>
                </m:ctrlPr>
              </m:dPr>
              <m:e>
                <m:r>
                  <w:rPr>
                    <w:rFonts w:ascii="Cambria Math" w:hAnsi="Cambria Math"/>
                    <w:sz w:val="20"/>
                    <w:szCs w:val="20"/>
                  </w:rPr>
                  <m:t>x</m:t>
                </m:r>
              </m:e>
            </m:d>
          </m:e>
        </m:d>
        <m:r>
          <m:rPr>
            <m:sty m:val="p"/>
          </m:rPr>
          <w:rPr>
            <w:rFonts w:ascii="Cambria Math" w:hAnsi="Cambria Math"/>
            <w:sz w:val="20"/>
            <w:szCs w:val="20"/>
            <w:lang w:val="pt-BR"/>
          </w:rPr>
          <m:t>=</m:t>
        </m:r>
        <m:r>
          <w:rPr>
            <w:rFonts w:ascii="Cambria Math" w:hAnsi="Cambria Math"/>
            <w:sz w:val="20"/>
            <w:szCs w:val="20"/>
          </w:rPr>
          <m:t>f</m:t>
        </m:r>
        <m:d>
          <m:dPr>
            <m:ctrlPr>
              <w:rPr>
                <w:rFonts w:ascii="Cambria Math" w:hAnsi="Cambria Math"/>
                <w:sz w:val="20"/>
                <w:szCs w:val="20"/>
              </w:rPr>
            </m:ctrlPr>
          </m:dPr>
          <m:e>
            <m:r>
              <w:rPr>
                <w:rFonts w:ascii="Cambria Math" w:hAnsi="Cambria Math"/>
                <w:sz w:val="20"/>
                <w:szCs w:val="20"/>
              </w:rPr>
              <m:t>x</m:t>
            </m:r>
          </m:e>
        </m:d>
        <m:r>
          <m:rPr>
            <m:sty m:val="p"/>
          </m:rPr>
          <w:rPr>
            <w:rFonts w:ascii="Cambria Math" w:hAnsi="Cambria Math"/>
            <w:sz w:val="20"/>
            <w:szCs w:val="20"/>
            <w:lang w:val="pt-BR"/>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&lt;0</m:t>
                </m:r>
              </m:e>
              <m:e>
                <m:r>
                  <m:rPr>
                    <m:sty m:val="p"/>
                  </m:rPr>
                  <w:rPr>
                    <w:rFonts w:ascii="Cambria Math" w:hAnsi="Cambria Math"/>
                    <w:sz w:val="20"/>
                    <w:szCs w:val="20"/>
                    <w:lang w:val="pt-BR"/>
                  </w:rPr>
                  <m:t xml:space="preserve">-1,  </m:t>
                </m:r>
                <m:r>
                  <w:rPr>
                    <w:rFonts w:ascii="Cambria Math" w:hAnsi="Cambria Math"/>
                    <w:sz w:val="20"/>
                    <w:szCs w:val="20"/>
                  </w:rPr>
                  <m:t>w</m:t>
                </m:r>
                <m:r>
                  <m:rPr>
                    <m:sty m:val="p"/>
                  </m:rPr>
                  <w:rPr>
                    <w:rFonts w:ascii="Cambria Math" w:hAnsi="Cambria Math"/>
                    <w:sz w:val="20"/>
                    <w:szCs w:val="20"/>
                    <w:lang w:val="pt-BR"/>
                  </w:rPr>
                  <m:t>×</m:t>
                </m:r>
                <m:r>
                  <w:rPr>
                    <w:rFonts w:ascii="Cambria Math" w:hAnsi="Cambria Math"/>
                    <w:sz w:val="20"/>
                    <w:szCs w:val="20"/>
                  </w:rPr>
                  <m:t>x</m:t>
                </m:r>
                <m:r>
                  <m:rPr>
                    <m:sty m:val="p"/>
                  </m:rPr>
                  <w:rPr>
                    <w:rFonts w:ascii="Cambria Math" w:hAnsi="Cambria Math"/>
                    <w:sz w:val="20"/>
                    <w:szCs w:val="20"/>
                    <w:lang w:val="pt-BR"/>
                  </w:rPr>
                  <m:t>+</m:t>
                </m:r>
                <m:r>
                  <w:rPr>
                    <w:rFonts w:ascii="Cambria Math" w:hAnsi="Cambria Math"/>
                    <w:sz w:val="20"/>
                    <w:szCs w:val="20"/>
                  </w:rPr>
                  <m:t>b</m:t>
                </m:r>
                <m:r>
                  <m:rPr>
                    <m:sty m:val="p"/>
                  </m:rPr>
                  <w:rPr>
                    <w:rFonts w:ascii="Cambria Math" w:hAnsi="Cambria Math"/>
                    <w:sz w:val="20"/>
                    <w:szCs w:val="20"/>
                    <w:lang w:val="pt-BR"/>
                  </w:rPr>
                  <m:t>≥0</m:t>
                </m:r>
              </m:e>
            </m:eqArr>
          </m:e>
        </m:d>
        <m:r>
          <w:rPr>
            <w:rFonts w:ascii="Cambria Math" w:hAnsi="Cambria Math"/>
            <w:color w:val="000000"/>
            <w:sz w:val="20"/>
            <w:szCs w:val="20"/>
            <w:lang w:val="pt-BR"/>
          </w:rPr>
          <m:t xml:space="preserve"> </m:t>
        </m:r>
      </m:oMath>
      <w:r w:rsidRPr="00EF40E1">
        <w:rPr>
          <w:rFonts w:ascii="Times" w:hAnsi="Times" w:cs="Times"/>
          <w:color w:val="000000"/>
          <w:sz w:val="20"/>
          <w:szCs w:val="20"/>
          <w:lang w:val="pt-BR"/>
        </w:rPr>
        <w:t xml:space="preserve"> (</w:t>
      </w:r>
      <w:r w:rsidR="00125EFF">
        <w:rPr>
          <w:rFonts w:ascii="Times" w:hAnsi="Times" w:cs="Times"/>
          <w:color w:val="000000"/>
          <w:sz w:val="20"/>
          <w:szCs w:val="20"/>
          <w:lang w:val="pt-BR"/>
        </w:rPr>
        <w:t>6</w:t>
      </w:r>
      <w:r w:rsidRPr="00EF40E1">
        <w:rPr>
          <w:rFonts w:ascii="Times" w:hAnsi="Times" w:cs="Times"/>
          <w:color w:val="000000"/>
          <w:sz w:val="20"/>
          <w:szCs w:val="20"/>
          <w:lang w:val="pt-BR"/>
        </w:rPr>
        <w:t>)</w:t>
      </w:r>
    </w:p>
    <w:p w14:paraId="7C5AC6DF" w14:textId="6AC0DD4A"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Há muitos casos em que não é possível dividir satisfatoriamente o treinamento estabelecido por um hiperplano, um exemplo seria a divisão deles por curvas diretas. De acordo com Hearst </w:t>
      </w:r>
      <w:r w:rsidR="009C25BF">
        <w:rPr>
          <w:rFonts w:ascii="Times" w:hAnsi="Times" w:cs="Times"/>
          <w:lang w:val="pt-BR"/>
        </w:rPr>
        <w:t>(1998)</w:t>
      </w:r>
      <w:r w:rsidRPr="00A7053B">
        <w:rPr>
          <w:rFonts w:ascii="Times" w:hAnsi="Times" w:cs="Times"/>
          <w:lang w:val="pt-BR"/>
        </w:rPr>
        <w:t xml:space="preserve">, SVMs lidam com problemas não lineares mapeando-os de seu espaço original, para um espaço maior, chamado espaço de características, a escolha apropriada do mapeamento de conjunto de dados pode ser separada por um SVM linear.  Este truque é chamado de </w:t>
      </w:r>
      <w:r w:rsidRPr="00157550">
        <w:rPr>
          <w:rFonts w:ascii="Times" w:hAnsi="Times" w:cs="Times"/>
          <w:i/>
          <w:iCs/>
          <w:lang w:val="pt-BR"/>
        </w:rPr>
        <w:t>kernel trick</w:t>
      </w:r>
      <w:r w:rsidRPr="00A7053B">
        <w:rPr>
          <w:rFonts w:ascii="Times" w:hAnsi="Times" w:cs="Times"/>
          <w:lang w:val="pt-BR"/>
        </w:rPr>
        <w:t xml:space="preserve"> ou truque do </w:t>
      </w:r>
      <w:r w:rsidRPr="007B623D">
        <w:rPr>
          <w:rFonts w:ascii="Times" w:hAnsi="Times" w:cs="Times"/>
          <w:i/>
          <w:iCs/>
          <w:lang w:val="pt-BR"/>
        </w:rPr>
        <w:t>kernel</w:t>
      </w:r>
      <w:r w:rsidRPr="00A7053B">
        <w:rPr>
          <w:rFonts w:ascii="Times" w:hAnsi="Times" w:cs="Times"/>
          <w:lang w:val="pt-BR"/>
        </w:rPr>
        <w:t xml:space="preserve"> [</w:t>
      </w:r>
      <w:r w:rsidR="00516061">
        <w:rPr>
          <w:rFonts w:ascii="Times" w:hAnsi="Times" w:cs="Times"/>
          <w:lang w:val="pt-BR"/>
        </w:rPr>
        <w:t>Dias 2019</w:t>
      </w:r>
      <w:r w:rsidRPr="00A7053B">
        <w:rPr>
          <w:rFonts w:ascii="Times" w:hAnsi="Times" w:cs="Times"/>
          <w:lang w:val="pt-BR"/>
        </w:rPr>
        <w:t>].</w:t>
      </w:r>
      <w:r w:rsidR="00FF5738" w:rsidRPr="00A7053B">
        <w:rPr>
          <w:rFonts w:ascii="Times" w:hAnsi="Times" w:cs="Times"/>
          <w:lang w:val="pt-BR"/>
        </w:rPr>
        <w:t xml:space="preserve"> </w:t>
      </w:r>
      <w:r w:rsidRPr="00A7053B">
        <w:rPr>
          <w:rFonts w:ascii="Times" w:hAnsi="Times" w:cs="Times"/>
          <w:lang w:val="pt-BR"/>
        </w:rPr>
        <w:t xml:space="preserve">Para fins de estudo, </w:t>
      </w:r>
      <w:r w:rsidR="00125EFF" w:rsidRPr="00A7053B">
        <w:rPr>
          <w:rFonts w:ascii="Times" w:hAnsi="Times" w:cs="Times"/>
          <w:lang w:val="pt-BR"/>
        </w:rPr>
        <w:t>ambas as abordagens</w:t>
      </w:r>
      <w:r w:rsidRPr="00A7053B">
        <w:rPr>
          <w:rFonts w:ascii="Times" w:hAnsi="Times" w:cs="Times"/>
          <w:lang w:val="pt-BR"/>
        </w:rPr>
        <w:t xml:space="preserve"> de SVM serão utilizad</w:t>
      </w:r>
      <w:r w:rsidR="00134B66">
        <w:rPr>
          <w:rFonts w:ascii="Times" w:hAnsi="Times" w:cs="Times"/>
          <w:lang w:val="pt-BR"/>
        </w:rPr>
        <w:t>a</w:t>
      </w:r>
      <w:r w:rsidRPr="00A7053B">
        <w:rPr>
          <w:rFonts w:ascii="Times" w:hAnsi="Times" w:cs="Times"/>
          <w:lang w:val="pt-BR"/>
        </w:rPr>
        <w:t xml:space="preserve">s no projeto para medir o desempenho de classificação de ambos os espaços. </w:t>
      </w:r>
    </w:p>
    <w:p w14:paraId="418C40A3" w14:textId="597A33E9" w:rsidR="00376494" w:rsidRPr="00A7053B" w:rsidRDefault="00376494" w:rsidP="00FF5738">
      <w:pPr>
        <w:spacing w:before="120"/>
        <w:ind w:firstLine="720"/>
        <w:jc w:val="both"/>
        <w:rPr>
          <w:rFonts w:ascii="Times" w:hAnsi="Times" w:cs="Times"/>
          <w:lang w:val="pt-BR"/>
        </w:rPr>
      </w:pPr>
      <w:r w:rsidRPr="00A7053B">
        <w:rPr>
          <w:rFonts w:ascii="Times" w:hAnsi="Times" w:cs="Times"/>
          <w:lang w:val="pt-BR"/>
        </w:rPr>
        <w:t xml:space="preserve">O </w:t>
      </w:r>
      <w:r w:rsidRPr="00111F24">
        <w:rPr>
          <w:rFonts w:ascii="Times" w:hAnsi="Times" w:cs="Times"/>
          <w:i/>
          <w:lang w:val="pt-BR"/>
        </w:rPr>
        <w:t>Naive Bayes</w:t>
      </w:r>
      <w:r w:rsidRPr="00A7053B">
        <w:rPr>
          <w:rFonts w:ascii="Times" w:hAnsi="Times" w:cs="Times"/>
          <w:lang w:val="pt-BR"/>
        </w:rPr>
        <w:t xml:space="preserve"> é um classificador probabilístico que assume a independência entre os atributos dos dados </w:t>
      </w:r>
      <w:r w:rsidR="002355B7" w:rsidRPr="00A7053B">
        <w:rPr>
          <w:rFonts w:ascii="Times" w:hAnsi="Times" w:cs="Times"/>
          <w:lang w:val="pt-BR"/>
        </w:rPr>
        <w:t>[</w:t>
      </w:r>
      <w:r w:rsidR="002355B7">
        <w:rPr>
          <w:rFonts w:ascii="Times" w:hAnsi="Times" w:cs="Times"/>
          <w:lang w:val="pt-BR"/>
        </w:rPr>
        <w:t>Harrison 2019</w:t>
      </w:r>
      <w:r w:rsidR="002355B7" w:rsidRPr="00A7053B">
        <w:rPr>
          <w:rFonts w:ascii="Times" w:hAnsi="Times" w:cs="Times"/>
          <w:lang w:val="pt-BR"/>
        </w:rPr>
        <w:t>]</w:t>
      </w:r>
      <w:r w:rsidR="002355B7">
        <w:rPr>
          <w:rFonts w:ascii="Times" w:hAnsi="Times" w:cs="Times"/>
          <w:lang w:val="pt-BR"/>
        </w:rPr>
        <w:t xml:space="preserve">. </w:t>
      </w:r>
      <w:r w:rsidRPr="00A7053B">
        <w:rPr>
          <w:rFonts w:ascii="Times" w:hAnsi="Times" w:cs="Times"/>
          <w:lang w:val="pt-BR"/>
        </w:rPr>
        <w:t xml:space="preserve">Métodos probabilísticos bayesianos assumem que a probabilidade de um evento A, representado por uma variável alvo, como por exemplo, a classe “falsa”, dado um evento B, representado por valores de atributos de </w:t>
      </w:r>
      <w:r w:rsidRPr="00EF40E1">
        <w:rPr>
          <w:rFonts w:ascii="Times" w:hAnsi="Times" w:cs="Times"/>
          <w:lang w:val="pt-BR"/>
        </w:rPr>
        <w:t xml:space="preserve">entrada </w:t>
      </w:r>
      <w:r w:rsidR="00C2578F" w:rsidRPr="00EF40E1">
        <w:rPr>
          <w:rFonts w:ascii="Times" w:hAnsi="Times" w:cs="Times"/>
          <w:lang w:val="pt-BR"/>
        </w:rPr>
        <w:t>[Freire e Goldschimidt 2019]</w:t>
      </w:r>
      <w:r w:rsidRPr="00EF40E1">
        <w:rPr>
          <w:rFonts w:ascii="Times" w:hAnsi="Times" w:cs="Times"/>
          <w:lang w:val="pt-BR"/>
        </w:rPr>
        <w:t>,</w:t>
      </w:r>
      <w:r w:rsidRPr="00A7053B">
        <w:rPr>
          <w:rFonts w:ascii="Times" w:hAnsi="Times" w:cs="Times"/>
          <w:lang w:val="pt-BR"/>
        </w:rPr>
        <w:t xml:space="preserve"> por exemplo: as representações numéricas da notícia.</w:t>
      </w:r>
    </w:p>
    <w:p w14:paraId="14729910" w14:textId="030CF311" w:rsidR="00376494" w:rsidRPr="00134B66" w:rsidRDefault="00376494" w:rsidP="008553E8">
      <w:pPr>
        <w:spacing w:before="120"/>
        <w:ind w:firstLine="720"/>
        <w:jc w:val="both"/>
        <w:rPr>
          <w:rFonts w:ascii="Times" w:eastAsia="Times" w:hAnsi="Times" w:cs="Times"/>
          <w:color w:val="000000"/>
          <w:sz w:val="20"/>
          <w:szCs w:val="20"/>
          <w:lang w:val="pt-BR"/>
        </w:rPr>
      </w:pPr>
      <w:r w:rsidRPr="00A7053B">
        <w:rPr>
          <w:rFonts w:ascii="Times" w:hAnsi="Times" w:cs="Times"/>
          <w:lang w:val="pt-BR"/>
        </w:rPr>
        <w:t>O algoritmo estima a probabilidade condicional de cada recurso de um determinado texto para cada classe com base na ocorrência desse recurso nessa classe e multiplica essas probabilidades de todos os recursos de um determinado texto para calcular a probabilidade final de classificação para cada classe [</w:t>
      </w:r>
      <w:r w:rsidR="002355B7" w:rsidRPr="002355B7">
        <w:rPr>
          <w:rFonts w:ascii="Times" w:hAnsi="Times"/>
          <w:szCs w:val="20"/>
          <w:lang w:val="pt-BR"/>
        </w:rPr>
        <w:t xml:space="preserve">Vajjala </w:t>
      </w:r>
      <w:r w:rsidR="002355B7">
        <w:rPr>
          <w:rFonts w:ascii="Times" w:hAnsi="Times"/>
          <w:szCs w:val="20"/>
          <w:lang w:val="pt-BR"/>
        </w:rPr>
        <w:t>2020</w:t>
      </w:r>
      <w:r w:rsidR="00125EFF">
        <w:rPr>
          <w:rFonts w:ascii="Times" w:hAnsi="Times"/>
          <w:szCs w:val="20"/>
          <w:lang w:val="pt-BR"/>
        </w:rPr>
        <w:t>].</w:t>
      </w:r>
    </w:p>
    <w:p w14:paraId="7BCC0EFA" w14:textId="22D58E85" w:rsidR="00376494" w:rsidRPr="00A7053B" w:rsidRDefault="00376494" w:rsidP="00A7053B">
      <w:pPr>
        <w:spacing w:before="120"/>
        <w:ind w:firstLine="720"/>
        <w:jc w:val="both"/>
        <w:rPr>
          <w:rFonts w:ascii="Times" w:hAnsi="Times" w:cs="Times"/>
          <w:lang w:val="pt-BR"/>
        </w:rPr>
      </w:pPr>
      <w:r w:rsidRPr="00A7053B">
        <w:rPr>
          <w:rFonts w:ascii="Times" w:hAnsi="Times" w:cs="Times"/>
          <w:lang w:val="pt-BR"/>
        </w:rPr>
        <w:t xml:space="preserve">A e B são os eventos e P (A | B) é a probabilidade condicional de que A aconteça já que B é verdade. P (B | A) é a probabilidade condicional de que B aconteça, uma vez que A é verdadeiro e P (B) e P (A) são as probabilidades de observar A e B independentemente um do outro. Ao considerar </w:t>
      </w:r>
      <w:r w:rsidR="00A7053B" w:rsidRPr="003D4797">
        <w:rPr>
          <w:lang w:val="pt-BR"/>
        </w:rPr>
        <w:t>X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lang w:val="pt-BR"/>
              </w:rPr>
              <m:t>1</m:t>
            </m:r>
          </m:sub>
        </m:sSub>
        <m:sSub>
          <m:sSubPr>
            <m:ctrlPr>
              <w:rPr>
                <w:rFonts w:ascii="Cambria Math" w:eastAsia="Cambria Math" w:hAnsi="Cambria Math" w:cs="Cambria Math"/>
              </w:rPr>
            </m:ctrlPr>
          </m:sSubPr>
          <m:e>
            <m:r>
              <w:rPr>
                <w:rFonts w:ascii="Cambria Math" w:eastAsia="Cambria Math" w:hAnsi="Cambria Math" w:cs="Cambria Math"/>
                <w:lang w:val="pt-BR"/>
              </w:rPr>
              <m:t>,...,</m:t>
            </m:r>
            <m:r>
              <w:rPr>
                <w:rFonts w:ascii="Cambria Math" w:eastAsia="Cambria Math" w:hAnsi="Cambria Math" w:cs="Cambria Math"/>
              </w:rPr>
              <m:t>x</m:t>
            </m:r>
          </m:e>
          <m:sub>
            <m:r>
              <w:rPr>
                <w:rFonts w:ascii="Cambria Math" w:eastAsia="Cambria Math" w:hAnsi="Cambria Math" w:cs="Cambria Math"/>
              </w:rPr>
              <m:t>n</m:t>
            </m:r>
          </m:sub>
        </m:sSub>
      </m:oMath>
      <w:r w:rsidR="00A7053B" w:rsidRPr="003D4797">
        <w:rPr>
          <w:lang w:val="pt-BR"/>
        </w:rPr>
        <w:t xml:space="preserve">) </w:t>
      </w:r>
      <w:r w:rsidRPr="00A7053B">
        <w:rPr>
          <w:rFonts w:ascii="Times" w:hAnsi="Times" w:cs="Times"/>
          <w:lang w:val="pt-BR"/>
        </w:rPr>
        <w:t xml:space="preserve">como os recursos de entrada pelo modelo </w:t>
      </w:r>
      <w:r w:rsidR="00516061" w:rsidRPr="00A7053B">
        <w:rPr>
          <w:rFonts w:ascii="Times" w:hAnsi="Times" w:cs="Times"/>
          <w:lang w:val="pt-BR"/>
        </w:rPr>
        <w:t>[</w:t>
      </w:r>
      <w:r w:rsidR="00516061">
        <w:rPr>
          <w:rFonts w:ascii="Times" w:hAnsi="Times" w:cs="Times"/>
          <w:lang w:val="pt-BR"/>
        </w:rPr>
        <w:t>Dias 2019</w:t>
      </w:r>
      <w:r w:rsidR="00516061" w:rsidRPr="00A7053B">
        <w:rPr>
          <w:rFonts w:ascii="Times" w:hAnsi="Times" w:cs="Times"/>
          <w:lang w:val="pt-BR"/>
        </w:rPr>
        <w:t>]</w:t>
      </w:r>
      <w:r w:rsidR="00516061">
        <w:rPr>
          <w:rFonts w:ascii="Times" w:hAnsi="Times" w:cs="Times"/>
          <w:lang w:val="pt-BR"/>
        </w:rPr>
        <w:t xml:space="preserve">, </w:t>
      </w:r>
      <w:r w:rsidRPr="00A7053B">
        <w:rPr>
          <w:rFonts w:ascii="Times" w:hAnsi="Times" w:cs="Times"/>
          <w:lang w:val="pt-BR"/>
        </w:rPr>
        <w:t xml:space="preserve">por exemplo: representação numérica das notícias, e C como as classes de problema, por exemplo,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w:t>
      </w:r>
    </w:p>
    <w:p w14:paraId="05874A2E" w14:textId="3C200832" w:rsidR="00376494" w:rsidRPr="00A7053B" w:rsidRDefault="00376494">
      <w:pPr>
        <w:spacing w:before="120"/>
        <w:ind w:firstLine="720"/>
        <w:jc w:val="both"/>
        <w:rPr>
          <w:rFonts w:ascii="Times" w:hAnsi="Times" w:cs="Times"/>
          <w:lang w:val="pt-BR"/>
        </w:rPr>
      </w:pPr>
      <w:r w:rsidRPr="00A7053B">
        <w:rPr>
          <w:rFonts w:ascii="Times" w:hAnsi="Times" w:cs="Times"/>
          <w:lang w:val="pt-BR"/>
        </w:rPr>
        <w:t xml:space="preserve">No contexto do projeto, a probabilidade de que um item de notícia X pertença a uma classe C, </w:t>
      </w:r>
      <w:r w:rsidR="002E5EFB">
        <w:rPr>
          <w:rFonts w:ascii="Times" w:hAnsi="Times" w:cs="Times"/>
          <w:lang w:val="pt-BR"/>
        </w:rPr>
        <w:t>falsa</w:t>
      </w:r>
      <w:r w:rsidRPr="00A7053B">
        <w:rPr>
          <w:rFonts w:ascii="Times" w:hAnsi="Times" w:cs="Times"/>
          <w:lang w:val="pt-BR"/>
        </w:rPr>
        <w:t xml:space="preserve"> ou não </w:t>
      </w:r>
      <w:r w:rsidR="002E5EFB">
        <w:rPr>
          <w:rFonts w:ascii="Times" w:hAnsi="Times" w:cs="Times"/>
          <w:lang w:val="pt-BR"/>
        </w:rPr>
        <w:t>falsa</w:t>
      </w:r>
      <w:r w:rsidRPr="00A7053B">
        <w:rPr>
          <w:rFonts w:ascii="Times" w:hAnsi="Times" w:cs="Times"/>
          <w:lang w:val="pt-BR"/>
        </w:rPr>
        <w:t>, será aquela que tem a maior probabilidade de que este item X esteja associado.</w:t>
      </w:r>
      <w:r w:rsidR="00125EFF">
        <w:rPr>
          <w:rFonts w:ascii="Times" w:hAnsi="Times" w:cs="Times"/>
          <w:lang w:val="pt-BR"/>
        </w:rPr>
        <w:t xml:space="preserve"> </w:t>
      </w:r>
      <w:r w:rsidR="004937C7" w:rsidRPr="00A7053B">
        <w:rPr>
          <w:rFonts w:ascii="Times" w:hAnsi="Times" w:cs="Times"/>
          <w:lang w:val="pt-BR"/>
        </w:rPr>
        <w:t>Ambos os algoritmos</w:t>
      </w:r>
      <w:r w:rsidRPr="00A7053B">
        <w:rPr>
          <w:rFonts w:ascii="Times" w:hAnsi="Times" w:cs="Times"/>
          <w:lang w:val="pt-BR"/>
        </w:rPr>
        <w:t xml:space="preserve"> foram selecionados devido a sua utilização em diversas pesquisas de classificação de notícias falsas, como </w:t>
      </w:r>
      <w:r w:rsidR="00FF5738" w:rsidRPr="00A7053B">
        <w:rPr>
          <w:rFonts w:ascii="Times" w:hAnsi="Times" w:cs="Times"/>
          <w:lang w:val="pt-BR"/>
        </w:rPr>
        <w:t xml:space="preserve">Monteiro </w:t>
      </w:r>
      <w:r w:rsidR="004F0052">
        <w:rPr>
          <w:rFonts w:ascii="Times" w:hAnsi="Times" w:cs="Times"/>
          <w:lang w:val="pt-BR"/>
        </w:rPr>
        <w:t>et al</w:t>
      </w:r>
      <w:r w:rsidR="00134B66">
        <w:rPr>
          <w:rFonts w:ascii="Times" w:hAnsi="Times" w:cs="Times"/>
          <w:lang w:val="pt-BR"/>
        </w:rPr>
        <w:t xml:space="preserve"> </w:t>
      </w:r>
      <w:r w:rsidR="009C25BF">
        <w:rPr>
          <w:rFonts w:ascii="Times" w:hAnsi="Times" w:cs="Times"/>
          <w:lang w:val="pt-BR"/>
        </w:rPr>
        <w:t>(2018)</w:t>
      </w:r>
      <w:r w:rsidRPr="00A7053B">
        <w:rPr>
          <w:rFonts w:ascii="Times" w:hAnsi="Times" w:cs="Times"/>
          <w:lang w:val="pt-BR"/>
        </w:rPr>
        <w:t xml:space="preserve"> e Dias </w:t>
      </w:r>
      <w:r w:rsidR="00442470">
        <w:rPr>
          <w:rFonts w:ascii="Times" w:hAnsi="Times" w:cs="Times"/>
          <w:lang w:val="pt-BR"/>
        </w:rPr>
        <w:t>(2019)</w:t>
      </w:r>
      <w:r w:rsidRPr="00A7053B">
        <w:rPr>
          <w:rFonts w:ascii="Times" w:hAnsi="Times" w:cs="Times"/>
          <w:lang w:val="pt-BR"/>
        </w:rPr>
        <w:t>, e neste projeto serão analisados a partir de um contexto de linguagem natural, de modo a identificar qual algoritmo apresenta melhor desempenho entre o probabilístico ou o não probabilístico.</w:t>
      </w:r>
    </w:p>
    <w:p w14:paraId="2F8D1B13" w14:textId="503CD101" w:rsidR="00B03E1C" w:rsidRDefault="00376494" w:rsidP="00FF5738">
      <w:pPr>
        <w:spacing w:before="120"/>
        <w:ind w:firstLine="720"/>
        <w:jc w:val="both"/>
        <w:rPr>
          <w:lang w:val="pt-BR"/>
        </w:rPr>
      </w:pPr>
      <w:r w:rsidRPr="00A7053B">
        <w:rPr>
          <w:rFonts w:ascii="Times" w:hAnsi="Times" w:cs="Times"/>
          <w:lang w:val="pt-BR"/>
        </w:rPr>
        <w:t>Após o treinamento dos modelos, eles foram avaliados utilizando as seguintes métricas [</w:t>
      </w:r>
      <w:r w:rsidR="002355B7">
        <w:rPr>
          <w:rFonts w:ascii="Times" w:hAnsi="Times" w:cs="Times"/>
          <w:lang w:val="pt-BR"/>
        </w:rPr>
        <w:t>Harrison 2019</w:t>
      </w:r>
      <w:r w:rsidRPr="00A7053B">
        <w:rPr>
          <w:rFonts w:ascii="Times" w:hAnsi="Times" w:cs="Times"/>
          <w:lang w:val="pt-BR"/>
        </w:rPr>
        <w:t>]: matriz de confusão (</w:t>
      </w:r>
      <w:r w:rsidR="00134B66">
        <w:rPr>
          <w:rFonts w:ascii="Times" w:hAnsi="Times" w:cs="Times"/>
          <w:lang w:val="pt-BR"/>
        </w:rPr>
        <w:t>para facilitar o entendimento d</w:t>
      </w:r>
      <w:r w:rsidRPr="00A7053B">
        <w:rPr>
          <w:rFonts w:ascii="Times" w:hAnsi="Times" w:cs="Times"/>
          <w:lang w:val="pt-BR"/>
        </w:rPr>
        <w:t>o desempenho dos classificadores e para obter os Erros Tipo I e Tipo II), acurácia (é a porcentagem de classificações corretas), precisão (é a porcentagem de predições positivas que estavam corretas [</w:t>
      </w:r>
      <w:r w:rsidR="002355B7" w:rsidRPr="002355B7">
        <w:rPr>
          <w:rFonts w:ascii="Times" w:hAnsi="Times"/>
          <w:szCs w:val="20"/>
          <w:lang w:val="pt-BR"/>
        </w:rPr>
        <w:t>Halimu</w:t>
      </w:r>
      <w:r w:rsidR="002355B7">
        <w:rPr>
          <w:rFonts w:ascii="Times" w:hAnsi="Times"/>
          <w:szCs w:val="20"/>
          <w:lang w:val="pt-BR"/>
        </w:rPr>
        <w:t xml:space="preserve"> 2019</w:t>
      </w:r>
      <w:r w:rsidRPr="00A7053B">
        <w:rPr>
          <w:rFonts w:ascii="Times" w:hAnsi="Times" w:cs="Times"/>
          <w:lang w:val="pt-BR"/>
        </w:rPr>
        <w:t xml:space="preserve">], recall (é a porcentagem de valores positivos classificados corretamente), F1 score (média harmônica entre o recall e a precisão, percentual de valores positivos corretamente classificados, precisão) e curva ROC (uma das formas de fazer a análise de classificadores em </w:t>
      </w:r>
      <w:r w:rsidRPr="00C2578F">
        <w:rPr>
          <w:rFonts w:ascii="Times" w:hAnsi="Times" w:cs="Times"/>
          <w:lang w:val="pt-BR"/>
        </w:rPr>
        <w:t xml:space="preserve">problemas </w:t>
      </w:r>
      <w:r w:rsidRPr="00EF40E1">
        <w:rPr>
          <w:rFonts w:ascii="Times" w:hAnsi="Times" w:cs="Times"/>
          <w:lang w:val="pt-BR"/>
        </w:rPr>
        <w:t>binários [</w:t>
      </w:r>
      <w:r w:rsidR="00C2578F" w:rsidRPr="00EF40E1">
        <w:rPr>
          <w:rFonts w:ascii="Times" w:hAnsi="Times" w:cs="Times"/>
          <w:lang w:val="pt-BR"/>
        </w:rPr>
        <w:t>Davis e Goadrich</w:t>
      </w:r>
      <w:r w:rsidRPr="00EF40E1">
        <w:rPr>
          <w:rFonts w:ascii="Times" w:hAnsi="Times" w:cs="Times"/>
          <w:lang w:val="pt-BR"/>
        </w:rPr>
        <w:t>] e</w:t>
      </w:r>
      <w:r w:rsidRPr="00C2578F">
        <w:rPr>
          <w:rFonts w:ascii="Times" w:hAnsi="Times" w:cs="Times"/>
          <w:lang w:val="pt-BR"/>
        </w:rPr>
        <w:t xml:space="preserve"> para que o algoritmo seja considerado "bom" ele precisa ter</w:t>
      </w:r>
      <w:r w:rsidRPr="00A7053B">
        <w:rPr>
          <w:rFonts w:ascii="Times" w:hAnsi="Times" w:cs="Times"/>
          <w:lang w:val="pt-BR"/>
        </w:rPr>
        <w:t xml:space="preserve"> uma protuberância em relação ao ca</w:t>
      </w:r>
      <w:r w:rsidRPr="00376494">
        <w:rPr>
          <w:lang w:val="pt-BR"/>
        </w:rPr>
        <w:t>nto superior esquerdo).</w:t>
      </w:r>
    </w:p>
    <w:p w14:paraId="5E360AA6" w14:textId="261CFF90" w:rsidR="00A7053B" w:rsidRDefault="00A66FD7" w:rsidP="00433C16">
      <w:pPr>
        <w:pStyle w:val="Heading1"/>
        <w:keepLines w:val="0"/>
        <w:spacing w:before="240" w:after="0"/>
      </w:pPr>
      <w:r>
        <w:lastRenderedPageBreak/>
        <w:t>3</w:t>
      </w:r>
      <w:r w:rsidR="00A7053B">
        <w:t xml:space="preserve">. </w:t>
      </w:r>
      <w:r w:rsidR="00A7053B">
        <w:rPr>
          <w:rFonts w:ascii="Times" w:hAnsi="Times" w:cs="Times"/>
          <w:sz w:val="26"/>
          <w:szCs w:val="26"/>
        </w:rPr>
        <w:t>Metodologia</w:t>
      </w:r>
    </w:p>
    <w:p w14:paraId="4813B648" w14:textId="38CFA24B" w:rsidR="00A7053B" w:rsidRDefault="00A7053B" w:rsidP="00A7053B">
      <w:pPr>
        <w:spacing w:before="120"/>
        <w:jc w:val="both"/>
        <w:rPr>
          <w:rFonts w:ascii="Times" w:hAnsi="Times" w:cs="Times"/>
          <w:lang w:val="pt-BR"/>
        </w:rPr>
      </w:pPr>
      <w:r w:rsidRPr="00A7053B">
        <w:rPr>
          <w:rFonts w:ascii="Times" w:hAnsi="Times" w:cs="Times"/>
          <w:lang w:val="pt-BR"/>
        </w:rPr>
        <w:t xml:space="preserve">Ao final desta pesquisa, pretende-se responder à seguinte pergunta de pesquisa: Dentre o SVM e o </w:t>
      </w:r>
      <w:r w:rsidRPr="00111F24">
        <w:rPr>
          <w:rFonts w:ascii="Times" w:hAnsi="Times" w:cs="Times"/>
          <w:i/>
          <w:lang w:val="pt-BR"/>
        </w:rPr>
        <w:t>Naive Bayes</w:t>
      </w:r>
      <w:r w:rsidRPr="00A7053B">
        <w:rPr>
          <w:rFonts w:ascii="Times" w:hAnsi="Times" w:cs="Times"/>
          <w:lang w:val="pt-BR"/>
        </w:rPr>
        <w:t>, qual algoritmo apresenta o melhor resultado para</w:t>
      </w:r>
      <w:r>
        <w:rPr>
          <w:rFonts w:ascii="Times" w:hAnsi="Times" w:cs="Times"/>
          <w:lang w:val="pt-BR"/>
        </w:rPr>
        <w:t xml:space="preserve"> </w:t>
      </w:r>
      <w:r w:rsidRPr="00A7053B">
        <w:rPr>
          <w:rFonts w:ascii="Times" w:hAnsi="Times" w:cs="Times"/>
          <w:lang w:val="pt-BR"/>
        </w:rPr>
        <w:t>classificar, em um contexto de linguagem natural, se uma notícia política brasileira é falsa ou não?</w:t>
      </w:r>
      <w:r w:rsidR="00134B66">
        <w:rPr>
          <w:rFonts w:ascii="Times" w:hAnsi="Times" w:cs="Times"/>
          <w:lang w:val="pt-BR"/>
        </w:rPr>
        <w:t xml:space="preserve"> Como isso pode afetar o contexto político brasileiro?</w:t>
      </w:r>
    </w:p>
    <w:p w14:paraId="1091F8E2" w14:textId="5599B9D5" w:rsidR="00134B66" w:rsidRPr="00A7053B" w:rsidRDefault="00134B66" w:rsidP="00A7053B">
      <w:pPr>
        <w:spacing w:before="120"/>
        <w:jc w:val="both"/>
        <w:rPr>
          <w:rFonts w:ascii="Times" w:hAnsi="Times" w:cs="Times"/>
          <w:lang w:val="pt-BR"/>
        </w:rPr>
      </w:pPr>
      <w:r>
        <w:rPr>
          <w:rFonts w:ascii="Times" w:hAnsi="Times" w:cs="Times"/>
          <w:lang w:val="pt-BR"/>
        </w:rPr>
        <w:t>Para a primeira pergunta foram formuladas as seguintes hipóteses de pesquisa:</w:t>
      </w:r>
    </w:p>
    <w:p w14:paraId="3744D182" w14:textId="3D942E10"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Nula (H0):</w:t>
      </w:r>
      <w:r w:rsidRPr="00A7053B">
        <w:rPr>
          <w:rFonts w:ascii="Times" w:hAnsi="Times" w:cs="Times"/>
          <w:lang w:val="pt-BR"/>
        </w:rPr>
        <w:t xml:space="preserve"> </w:t>
      </w:r>
      <w:ins w:id="11" w:author="Laura Almeida" w:date="2021-05-26T13:43:00Z">
        <w:r w:rsidR="00445B66" w:rsidRPr="00057BB6">
          <w:rPr>
            <w:noProof/>
            <w:lang w:val="pt-BR"/>
          </w:rPr>
          <w:t xml:space="preserve">Não foi possível chegar a uma conclusão porque ambos os resultados </w:t>
        </w:r>
        <w:r w:rsidR="00445B66">
          <w:rPr>
            <w:noProof/>
            <w:lang w:val="pt-BR"/>
          </w:rPr>
          <w:t>das métricas: a</w:t>
        </w:r>
        <w:r w:rsidR="00445B66" w:rsidRPr="003B228E">
          <w:rPr>
            <w:noProof/>
            <w:lang w:val="pt-BR"/>
          </w:rPr>
          <w:t>curácia, precisão, recall, F1 score e curva ROC</w:t>
        </w:r>
        <w:r w:rsidR="00445B66" w:rsidRPr="00057BB6">
          <w:rPr>
            <w:noProof/>
            <w:lang w:val="pt-BR"/>
          </w:rPr>
          <w:t xml:space="preserve"> </w:t>
        </w:r>
        <w:r w:rsidR="00445B66">
          <w:rPr>
            <w:noProof/>
            <w:lang w:val="pt-BR"/>
          </w:rPr>
          <w:t xml:space="preserve">foram muito semelhantes </w:t>
        </w:r>
        <w:r w:rsidR="00445B66" w:rsidRPr="00057BB6">
          <w:rPr>
            <w:noProof/>
            <w:lang w:val="pt-BR"/>
          </w:rPr>
          <w:t>o</w:t>
        </w:r>
        <w:r w:rsidR="00445B66">
          <w:rPr>
            <w:noProof/>
            <w:lang w:val="pt-BR"/>
          </w:rPr>
          <w:t>u muito ruins.</w:t>
        </w:r>
      </w:ins>
      <w:del w:id="12" w:author="Laura Almeida" w:date="2021-05-26T13:43:00Z">
        <w:r w:rsidRPr="00A7053B" w:rsidDel="00445B66">
          <w:rPr>
            <w:rFonts w:ascii="Times" w:hAnsi="Times" w:cs="Times"/>
            <w:lang w:val="pt-BR"/>
          </w:rPr>
          <w:delText>Não foi possível chegar a uma conclusão porque ambos os resultados foram insuficientes ou muito semelhantes para chegar a uma solução.</w:delText>
        </w:r>
      </w:del>
    </w:p>
    <w:p w14:paraId="66262A89" w14:textId="771C8D1B"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(H1):</w:t>
      </w:r>
      <w:r w:rsidRPr="00A7053B">
        <w:rPr>
          <w:rFonts w:ascii="Times" w:hAnsi="Times" w:cs="Times"/>
          <w:lang w:val="pt-BR"/>
        </w:rPr>
        <w:t xml:space="preserve"> </w:t>
      </w:r>
      <w:ins w:id="13"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 xml:space="preserve">curácia, precisão, recall, F1 score e curva ROC </w:t>
        </w:r>
        <w:r w:rsidR="00445B66" w:rsidRPr="00057BB6">
          <w:rPr>
            <w:noProof/>
            <w:lang w:val="pt-BR"/>
          </w:rPr>
          <w:t xml:space="preserve">melhor que o </w:t>
        </w:r>
        <w:r w:rsidR="00445B66" w:rsidRPr="00C51FEB">
          <w:rPr>
            <w:i/>
            <w:noProof/>
            <w:lang w:val="pt-BR"/>
          </w:rPr>
          <w:t>Naive Bayes</w:t>
        </w:r>
        <w:r w:rsidR="00445B66">
          <w:rPr>
            <w:noProof/>
            <w:lang w:val="pt-BR"/>
          </w:rPr>
          <w:t xml:space="preserve"> 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baixos.</w:t>
        </w:r>
      </w:ins>
      <w:del w:id="14" w:author="Laura Almeida" w:date="2021-05-26T13:43:00Z">
        <w:r w:rsidRPr="00A7053B" w:rsidDel="00445B66">
          <w:rPr>
            <w:rFonts w:ascii="Times" w:hAnsi="Times" w:cs="Times"/>
            <w:lang w:val="pt-BR"/>
          </w:rPr>
          <w:delText xml:space="preserve">O algoritmo classificador SVM foi melhor que o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bons resultados.</w:delText>
        </w:r>
      </w:del>
    </w:p>
    <w:p w14:paraId="613AC074" w14:textId="714D38B8" w:rsidR="00A7053B" w:rsidRPr="00A7053B" w:rsidRDefault="00A7053B" w:rsidP="00EF40E1">
      <w:pPr>
        <w:spacing w:before="120"/>
        <w:ind w:left="720"/>
        <w:jc w:val="both"/>
        <w:rPr>
          <w:rFonts w:ascii="Times" w:hAnsi="Times" w:cs="Times"/>
          <w:lang w:val="pt-BR"/>
        </w:rPr>
      </w:pPr>
      <w:r w:rsidRPr="00A7053B">
        <w:rPr>
          <w:rFonts w:ascii="Times" w:hAnsi="Times" w:cs="Times"/>
          <w:b/>
          <w:bCs/>
          <w:lang w:val="pt-BR"/>
        </w:rPr>
        <w:t>Hipótese Alternativa (H2):</w:t>
      </w:r>
      <w:r w:rsidRPr="00A7053B">
        <w:rPr>
          <w:rFonts w:ascii="Times" w:hAnsi="Times" w:cs="Times"/>
          <w:lang w:val="pt-BR"/>
        </w:rPr>
        <w:t xml:space="preserve"> </w:t>
      </w:r>
      <w:ins w:id="15" w:author="Laura Almeida" w:date="2021-05-26T13:43:00Z">
        <w:r w:rsidR="00445B66" w:rsidRPr="00057BB6">
          <w:rPr>
            <w:noProof/>
            <w:lang w:val="pt-BR"/>
          </w:rPr>
          <w:t xml:space="preserve">O algoritmo classificador SVM </w:t>
        </w:r>
        <w:r w:rsidR="00445B66">
          <w:rPr>
            <w:noProof/>
            <w:lang w:val="pt-BR"/>
          </w:rPr>
          <w:t>apresentou valores para as métricas: a</w:t>
        </w:r>
        <w:r w:rsidR="00445B66" w:rsidRPr="003B228E">
          <w:rPr>
            <w:noProof/>
            <w:lang w:val="pt-BR"/>
          </w:rPr>
          <w:t>curácia, precisão, recall, F1 score e curva ROC</w:t>
        </w:r>
        <w:r w:rsidR="00445B66">
          <w:rPr>
            <w:noProof/>
            <w:lang w:val="pt-BR"/>
          </w:rPr>
          <w:t xml:space="preserve"> </w:t>
        </w:r>
        <w:r w:rsidR="00445B66" w:rsidRPr="00057BB6">
          <w:rPr>
            <w:noProof/>
            <w:lang w:val="pt-BR"/>
          </w:rPr>
          <w:t xml:space="preserve">pior do que </w:t>
        </w:r>
        <w:r w:rsidR="00445B66" w:rsidRPr="00C51FEB">
          <w:rPr>
            <w:i/>
            <w:noProof/>
            <w:lang w:val="pt-BR"/>
          </w:rPr>
          <w:t>Naive Bayes</w:t>
        </w:r>
        <w:r w:rsidR="00445B66" w:rsidRPr="00057BB6">
          <w:rPr>
            <w:noProof/>
            <w:lang w:val="pt-BR"/>
          </w:rPr>
          <w:t xml:space="preserve"> e </w:t>
        </w:r>
        <w:r w:rsidR="00445B66">
          <w:rPr>
            <w:noProof/>
            <w:lang w:val="pt-BR"/>
          </w:rPr>
          <w:t>e obteve valores dos Erros</w:t>
        </w:r>
        <w:r w:rsidR="00445B66">
          <w:rPr>
            <w:noProof/>
            <w:spacing w:val="-6"/>
            <w:lang w:val="pt-BR"/>
          </w:rPr>
          <w:t xml:space="preserve"> </w:t>
        </w:r>
        <w:r w:rsidR="00445B66">
          <w:rPr>
            <w:noProof/>
            <w:lang w:val="pt-BR"/>
          </w:rPr>
          <w:t>Tipo</w:t>
        </w:r>
        <w:r w:rsidR="00445B66">
          <w:rPr>
            <w:noProof/>
            <w:spacing w:val="-4"/>
            <w:lang w:val="pt-BR"/>
          </w:rPr>
          <w:t xml:space="preserve"> </w:t>
        </w:r>
        <w:r w:rsidR="00445B66">
          <w:rPr>
            <w:noProof/>
            <w:lang w:val="pt-BR"/>
          </w:rPr>
          <w:t>I</w:t>
        </w:r>
        <w:r w:rsidR="00445B66">
          <w:rPr>
            <w:noProof/>
            <w:spacing w:val="-8"/>
            <w:lang w:val="pt-BR"/>
          </w:rPr>
          <w:t xml:space="preserve"> </w:t>
        </w:r>
        <w:r w:rsidR="00445B66">
          <w:rPr>
            <w:noProof/>
            <w:lang w:val="pt-BR"/>
          </w:rPr>
          <w:t>e</w:t>
        </w:r>
        <w:r w:rsidR="00445B66">
          <w:rPr>
            <w:noProof/>
            <w:spacing w:val="-5"/>
            <w:lang w:val="pt-BR"/>
          </w:rPr>
          <w:t xml:space="preserve"> </w:t>
        </w:r>
        <w:r w:rsidR="00445B66">
          <w:rPr>
            <w:noProof/>
            <w:lang w:val="pt-BR"/>
          </w:rPr>
          <w:t>Tipo</w:t>
        </w:r>
        <w:r w:rsidR="00445B66">
          <w:rPr>
            <w:noProof/>
            <w:spacing w:val="-3"/>
            <w:lang w:val="pt-BR"/>
          </w:rPr>
          <w:t xml:space="preserve"> </w:t>
        </w:r>
        <w:r w:rsidR="00445B66">
          <w:rPr>
            <w:noProof/>
            <w:lang w:val="pt-BR"/>
          </w:rPr>
          <w:t>II altos.</w:t>
        </w:r>
      </w:ins>
      <w:del w:id="16" w:author="Laura Almeida" w:date="2021-05-26T13:43:00Z">
        <w:r w:rsidRPr="00A7053B" w:rsidDel="00445B66">
          <w:rPr>
            <w:rFonts w:ascii="Times" w:hAnsi="Times" w:cs="Times"/>
            <w:lang w:val="pt-BR"/>
          </w:rPr>
          <w:delText xml:space="preserve">O algoritmo classificador SVM foi pior do que </w:delText>
        </w:r>
        <w:r w:rsidRPr="00111F24" w:rsidDel="00445B66">
          <w:rPr>
            <w:rFonts w:ascii="Times" w:hAnsi="Times" w:cs="Times"/>
            <w:i/>
            <w:lang w:val="pt-BR"/>
          </w:rPr>
          <w:delText>Naive Bayes</w:delText>
        </w:r>
        <w:r w:rsidRPr="00A7053B" w:rsidDel="00445B66">
          <w:rPr>
            <w:rFonts w:ascii="Times" w:hAnsi="Times" w:cs="Times"/>
            <w:lang w:val="pt-BR"/>
          </w:rPr>
          <w:delText xml:space="preserve"> e apresentou resultados ruins.</w:delText>
        </w:r>
      </w:del>
    </w:p>
    <w:p w14:paraId="25F6178E" w14:textId="2B48BE83" w:rsidR="00A7053B" w:rsidRPr="007E5986" w:rsidRDefault="00A7053B" w:rsidP="00A7053B">
      <w:pPr>
        <w:spacing w:before="120"/>
        <w:ind w:firstLine="720"/>
        <w:jc w:val="both"/>
        <w:rPr>
          <w:rFonts w:ascii="Times" w:hAnsi="Times" w:cs="Times"/>
          <w:sz w:val="28"/>
          <w:szCs w:val="28"/>
          <w:lang w:val="pt-BR"/>
        </w:rPr>
      </w:pPr>
      <w:r w:rsidRPr="00A7053B">
        <w:rPr>
          <w:rFonts w:ascii="Times" w:hAnsi="Times" w:cs="Times"/>
          <w:lang w:val="pt-BR"/>
        </w:rPr>
        <w:t xml:space="preserve">Para coleta de dados, foram utilizados os </w:t>
      </w:r>
      <w:r w:rsidRPr="00B245A0">
        <w:rPr>
          <w:rFonts w:ascii="Times" w:hAnsi="Times" w:cs="Times"/>
          <w:i/>
          <w:lang w:val="pt-BR"/>
        </w:rPr>
        <w:t>datasets</w:t>
      </w:r>
      <w:r w:rsidRPr="00A7053B">
        <w:rPr>
          <w:rFonts w:ascii="Times" w:hAnsi="Times" w:cs="Times"/>
          <w:lang w:val="pt-BR"/>
        </w:rPr>
        <w:t xml:space="preserve"> que compõem o Fake.Br Corpus </w:t>
      </w:r>
      <w:r w:rsidR="00442470">
        <w:rPr>
          <w:rFonts w:ascii="Times" w:hAnsi="Times" w:cs="Times"/>
          <w:lang w:val="pt-BR"/>
        </w:rPr>
        <w:t>[Monteiro et al 2018]</w:t>
      </w:r>
      <w:r w:rsidRPr="00A7053B">
        <w:rPr>
          <w:rFonts w:ascii="Times" w:hAnsi="Times" w:cs="Times"/>
          <w:lang w:val="pt-BR"/>
        </w:rPr>
        <w:t xml:space="preserve"> com o filtro para notícias de categoria “política”, resultando em um conjunto final de 3.000 notícias.</w:t>
      </w:r>
    </w:p>
    <w:p w14:paraId="58474ABF" w14:textId="77777777" w:rsidR="007E5986" w:rsidRPr="00741851" w:rsidRDefault="007E5986" w:rsidP="003C0EF3">
      <w:pPr>
        <w:pStyle w:val="BodyText"/>
        <w:spacing w:before="120"/>
        <w:ind w:left="454" w:right="454"/>
        <w:jc w:val="center"/>
        <w:rPr>
          <w:rFonts w:ascii="Helvetica" w:hAnsi="Helvetica" w:cs="Times"/>
          <w:b/>
          <w:bCs/>
          <w:noProof/>
          <w:sz w:val="20"/>
          <w:szCs w:val="24"/>
          <w:lang w:val="pt-BR"/>
        </w:rPr>
      </w:pPr>
      <w:r w:rsidRPr="00741851">
        <w:rPr>
          <w:rFonts w:ascii="Helvetica" w:hAnsi="Helvetica" w:cs="Times"/>
          <w:b/>
          <w:bCs/>
          <w:noProof/>
          <w:sz w:val="20"/>
          <w:szCs w:val="24"/>
          <w:lang w:val="pt-BR"/>
        </w:rPr>
        <w:t>Tabela 1. Conjunto de dados para etapas de treinamento</w:t>
      </w:r>
    </w:p>
    <w:tbl>
      <w:tblPr>
        <w:tblStyle w:val="TableNormal10"/>
        <w:tblW w:w="8618" w:type="dxa"/>
        <w:tblLayout w:type="fixed"/>
        <w:tblLook w:val="01E0" w:firstRow="1" w:lastRow="1" w:firstColumn="1" w:lastColumn="1" w:noHBand="0" w:noVBand="0"/>
      </w:tblPr>
      <w:tblGrid>
        <w:gridCol w:w="2665"/>
        <w:gridCol w:w="1474"/>
        <w:gridCol w:w="3005"/>
        <w:gridCol w:w="1474"/>
      </w:tblGrid>
      <w:tr w:rsidR="003F2D61" w:rsidRPr="0002004F" w14:paraId="7F329B7E" w14:textId="77777777" w:rsidTr="003F2D61">
        <w:trPr>
          <w:trHeight w:val="231"/>
        </w:trPr>
        <w:tc>
          <w:tcPr>
            <w:tcW w:w="2665" w:type="dxa"/>
            <w:tcBorders>
              <w:top w:val="single" w:sz="12" w:space="0" w:color="000000"/>
              <w:bottom w:val="single" w:sz="4" w:space="0" w:color="auto"/>
            </w:tcBorders>
            <w:shd w:val="clear" w:color="auto" w:fill="auto"/>
          </w:tcPr>
          <w:p w14:paraId="46BFCC93" w14:textId="07AEF17D" w:rsidR="00134B66" w:rsidRPr="0002004F" w:rsidRDefault="003F2D61" w:rsidP="0047111C">
            <w:pPr>
              <w:pStyle w:val="TableParagraph"/>
              <w:tabs>
                <w:tab w:val="left" w:pos="4078"/>
              </w:tabs>
              <w:spacing w:line="240" w:lineRule="auto"/>
              <w:ind w:left="0" w:right="-303"/>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vAlign w:val="center"/>
          </w:tcPr>
          <w:p w14:paraId="298C433A" w14:textId="49872BE4" w:rsidR="00134B66"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c>
          <w:tcPr>
            <w:tcW w:w="3005" w:type="dxa"/>
            <w:tcBorders>
              <w:top w:val="single" w:sz="12" w:space="0" w:color="000000"/>
              <w:bottom w:val="single" w:sz="4" w:space="0" w:color="auto"/>
            </w:tcBorders>
          </w:tcPr>
          <w:p w14:paraId="1076458A" w14:textId="148FBD52" w:rsidR="00134B66" w:rsidRDefault="003F2D61" w:rsidP="0047111C">
            <w:pPr>
              <w:pStyle w:val="TableParagraph"/>
              <w:tabs>
                <w:tab w:val="left" w:pos="1310"/>
              </w:tabs>
              <w:spacing w:line="240" w:lineRule="auto"/>
              <w:ind w:left="0" w:right="70"/>
              <w:contextualSpacing/>
              <w:rPr>
                <w:rFonts w:ascii="Linux Libertine" w:hAnsi="Linux Libertine" w:cs="Linux Libertine"/>
                <w:noProof/>
                <w:sz w:val="20"/>
                <w:szCs w:val="20"/>
                <w:lang w:val="pt-BR"/>
              </w:rPr>
            </w:pPr>
            <w:r>
              <w:rPr>
                <w:rFonts w:ascii="Linux Libertine" w:hAnsi="Linux Libertine" w:cs="Linux Libertine"/>
                <w:noProof/>
                <w:sz w:val="20"/>
                <w:szCs w:val="20"/>
                <w:lang w:val="pt-BR"/>
              </w:rPr>
              <w:t>Origem das instâncias (notícias)</w:t>
            </w:r>
          </w:p>
        </w:tc>
        <w:tc>
          <w:tcPr>
            <w:tcW w:w="1474" w:type="dxa"/>
            <w:tcBorders>
              <w:top w:val="single" w:sz="12" w:space="0" w:color="000000"/>
              <w:bottom w:val="single" w:sz="4" w:space="0" w:color="auto"/>
            </w:tcBorders>
            <w:shd w:val="clear" w:color="auto" w:fill="auto"/>
            <w:vAlign w:val="center"/>
          </w:tcPr>
          <w:p w14:paraId="471802DC" w14:textId="72B15532" w:rsidR="00134B66" w:rsidRPr="0002004F" w:rsidRDefault="00134B66" w:rsidP="0047111C">
            <w:pPr>
              <w:pStyle w:val="TableParagraph"/>
              <w:tabs>
                <w:tab w:val="left" w:pos="1310"/>
              </w:tabs>
              <w:spacing w:line="240" w:lineRule="auto"/>
              <w:ind w:left="0" w:right="70"/>
              <w:contextualSpacing/>
              <w:jc w:val="center"/>
              <w:rPr>
                <w:rFonts w:ascii="Linux Libertine" w:hAnsi="Linux Libertine" w:cs="Linux Libertine"/>
                <w:noProof/>
                <w:sz w:val="20"/>
                <w:szCs w:val="20"/>
                <w:lang w:val="pt-BR"/>
              </w:rPr>
            </w:pPr>
            <w:r>
              <w:rPr>
                <w:rFonts w:ascii="Linux Libertine" w:hAnsi="Linux Libertine" w:cs="Linux Libertine"/>
                <w:noProof/>
                <w:sz w:val="20"/>
                <w:szCs w:val="20"/>
                <w:lang w:val="pt-BR"/>
              </w:rPr>
              <w:t>Quantidade</w:t>
            </w:r>
          </w:p>
        </w:tc>
      </w:tr>
      <w:tr w:rsidR="003F2D61" w:rsidRPr="007F57DC" w14:paraId="59AD18FD" w14:textId="77777777" w:rsidTr="003F2D61">
        <w:trPr>
          <w:trHeight w:val="210"/>
        </w:trPr>
        <w:tc>
          <w:tcPr>
            <w:tcW w:w="2665" w:type="dxa"/>
            <w:tcBorders>
              <w:top w:val="single" w:sz="4" w:space="0" w:color="auto"/>
            </w:tcBorders>
          </w:tcPr>
          <w:p w14:paraId="53842E5A" w14:textId="77777777" w:rsidR="0047111C" w:rsidRPr="0047111C" w:rsidRDefault="008E14A0" w:rsidP="0047111C">
            <w:pPr>
              <w:pStyle w:val="TableParagraph"/>
              <w:spacing w:line="240" w:lineRule="auto"/>
              <w:contextualSpacing/>
              <w:rPr>
                <w:rFonts w:ascii="Linux Libertine" w:hAnsi="Linux Libertine"/>
                <w:noProof/>
                <w:sz w:val="18"/>
                <w:szCs w:val="18"/>
                <w:lang w:val="pt-BR"/>
              </w:rPr>
            </w:pPr>
            <w:hyperlink r:id="rId8">
              <w:r w:rsidR="0047111C" w:rsidRPr="0047111C">
                <w:rPr>
                  <w:rFonts w:ascii="Linux Libertine" w:hAnsi="Linux Libertine"/>
                  <w:noProof/>
                  <w:sz w:val="18"/>
                  <w:szCs w:val="18"/>
                  <w:lang w:val="pt-BR"/>
                </w:rPr>
                <w:t>www.diariodobrasil.org</w:t>
              </w:r>
            </w:hyperlink>
          </w:p>
        </w:tc>
        <w:tc>
          <w:tcPr>
            <w:tcW w:w="1474" w:type="dxa"/>
            <w:tcBorders>
              <w:top w:val="single" w:sz="4" w:space="0" w:color="auto"/>
            </w:tcBorders>
            <w:vAlign w:val="center"/>
          </w:tcPr>
          <w:p w14:paraId="4E6415D3" w14:textId="30BB78A4"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1880</w:t>
            </w:r>
          </w:p>
        </w:tc>
        <w:tc>
          <w:tcPr>
            <w:tcW w:w="3005" w:type="dxa"/>
            <w:tcBorders>
              <w:top w:val="single" w:sz="4" w:space="0" w:color="auto"/>
            </w:tcBorders>
          </w:tcPr>
          <w:p w14:paraId="25D6210F" w14:textId="4FC74479"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sustentabilidade.estadao.com.br</w:t>
            </w:r>
          </w:p>
        </w:tc>
        <w:tc>
          <w:tcPr>
            <w:tcW w:w="1474" w:type="dxa"/>
            <w:tcBorders>
              <w:top w:val="single" w:sz="4" w:space="0" w:color="auto"/>
            </w:tcBorders>
            <w:vAlign w:val="center"/>
          </w:tcPr>
          <w:p w14:paraId="10F31D06" w14:textId="2A9AA2D6" w:rsidR="0047111C" w:rsidRPr="0002004F" w:rsidRDefault="0047111C" w:rsidP="0047111C">
            <w:pPr>
              <w:pStyle w:val="TableParagraph"/>
              <w:spacing w:line="240" w:lineRule="auto"/>
              <w:ind w:left="0" w:right="103"/>
              <w:contextualSpacing/>
              <w:jc w:val="center"/>
              <w:rPr>
                <w:rFonts w:ascii="Carlito"/>
                <w:noProof/>
                <w:sz w:val="20"/>
                <w:szCs w:val="20"/>
                <w:lang w:val="pt-BR"/>
              </w:rPr>
            </w:pPr>
            <w:r w:rsidRPr="0002004F">
              <w:rPr>
                <w:rFonts w:ascii="Linux Libertine" w:hAnsi="Linux Libertine" w:cs="Linux Libertine"/>
                <w:noProof/>
                <w:sz w:val="20"/>
                <w:szCs w:val="20"/>
              </w:rPr>
              <w:t>6</w:t>
            </w:r>
          </w:p>
        </w:tc>
      </w:tr>
      <w:tr w:rsidR="003F2D61" w:rsidRPr="007F57DC" w14:paraId="20A5BEBA" w14:textId="77777777" w:rsidTr="003F2D61">
        <w:trPr>
          <w:trHeight w:val="238"/>
        </w:trPr>
        <w:tc>
          <w:tcPr>
            <w:tcW w:w="2665" w:type="dxa"/>
          </w:tcPr>
          <w:p w14:paraId="60A4896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g1.globo.com/</w:t>
            </w:r>
          </w:p>
        </w:tc>
        <w:tc>
          <w:tcPr>
            <w:tcW w:w="1474" w:type="dxa"/>
            <w:vAlign w:val="center"/>
          </w:tcPr>
          <w:p w14:paraId="2FAE22A0" w14:textId="2310032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1260</w:t>
            </w:r>
          </w:p>
        </w:tc>
        <w:tc>
          <w:tcPr>
            <w:tcW w:w="3005" w:type="dxa"/>
          </w:tcPr>
          <w:p w14:paraId="13E1736F" w14:textId="1F9E8F1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saude.estadao.com.br</w:t>
            </w:r>
          </w:p>
        </w:tc>
        <w:tc>
          <w:tcPr>
            <w:tcW w:w="1474" w:type="dxa"/>
            <w:vAlign w:val="center"/>
          </w:tcPr>
          <w:p w14:paraId="23376EE3" w14:textId="20E3C211"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5</w:t>
            </w:r>
          </w:p>
        </w:tc>
      </w:tr>
      <w:tr w:rsidR="003F2D61" w:rsidRPr="007F57DC" w14:paraId="75B716B9" w14:textId="77777777" w:rsidTr="003F2D61">
        <w:trPr>
          <w:trHeight w:val="123"/>
        </w:trPr>
        <w:tc>
          <w:tcPr>
            <w:tcW w:w="2665" w:type="dxa"/>
          </w:tcPr>
          <w:p w14:paraId="1192AB42"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politica.estadao.com.br</w:t>
            </w:r>
          </w:p>
        </w:tc>
        <w:tc>
          <w:tcPr>
            <w:tcW w:w="1474" w:type="dxa"/>
            <w:vAlign w:val="center"/>
          </w:tcPr>
          <w:p w14:paraId="4C9D240E" w14:textId="38566F6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578</w:t>
            </w:r>
          </w:p>
        </w:tc>
        <w:tc>
          <w:tcPr>
            <w:tcW w:w="3005" w:type="dxa"/>
          </w:tcPr>
          <w:p w14:paraId="2BDFC4B0" w14:textId="5C98CACF"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link.estadao.com.br</w:t>
            </w:r>
          </w:p>
        </w:tc>
        <w:tc>
          <w:tcPr>
            <w:tcW w:w="1474" w:type="dxa"/>
            <w:vAlign w:val="center"/>
          </w:tcPr>
          <w:p w14:paraId="42C0B39B" w14:textId="6CA94FB9"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4</w:t>
            </w:r>
          </w:p>
        </w:tc>
      </w:tr>
      <w:tr w:rsidR="003F2D61" w:rsidRPr="007F57DC" w14:paraId="15B4D741" w14:textId="77777777" w:rsidTr="003F2D61">
        <w:trPr>
          <w:trHeight w:val="147"/>
        </w:trPr>
        <w:tc>
          <w:tcPr>
            <w:tcW w:w="2665" w:type="dxa"/>
          </w:tcPr>
          <w:p w14:paraId="0BEFBA1C"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afolhabrasil.com.br/politica/</w:t>
            </w:r>
          </w:p>
        </w:tc>
        <w:tc>
          <w:tcPr>
            <w:tcW w:w="1474" w:type="dxa"/>
            <w:vAlign w:val="center"/>
          </w:tcPr>
          <w:p w14:paraId="30C429A6" w14:textId="66FD642A"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141</w:t>
            </w:r>
          </w:p>
        </w:tc>
        <w:tc>
          <w:tcPr>
            <w:tcW w:w="3005" w:type="dxa"/>
          </w:tcPr>
          <w:p w14:paraId="2A513EFB" w14:textId="366454F5"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rPr>
            </w:pPr>
            <w:r w:rsidRPr="0047111C">
              <w:rPr>
                <w:rFonts w:ascii="Linux Libertine" w:hAnsi="Linux Libertine"/>
                <w:noProof/>
                <w:sz w:val="18"/>
                <w:szCs w:val="18"/>
                <w:lang w:val="pt-BR"/>
              </w:rPr>
              <w:t>educacao.estadao.com.br</w:t>
            </w:r>
          </w:p>
        </w:tc>
        <w:tc>
          <w:tcPr>
            <w:tcW w:w="1474" w:type="dxa"/>
            <w:vAlign w:val="center"/>
          </w:tcPr>
          <w:p w14:paraId="06C3843D" w14:textId="421C1272"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w:t>
            </w:r>
          </w:p>
        </w:tc>
      </w:tr>
      <w:tr w:rsidR="003F2D61" w:rsidRPr="007F57DC" w14:paraId="7C5A1D36" w14:textId="77777777" w:rsidTr="003F2D61">
        <w:trPr>
          <w:trHeight w:val="183"/>
        </w:trPr>
        <w:tc>
          <w:tcPr>
            <w:tcW w:w="2665" w:type="dxa"/>
          </w:tcPr>
          <w:p w14:paraId="55B289D7" w14:textId="77777777" w:rsidR="0047111C" w:rsidRPr="0047111C" w:rsidRDefault="0047111C" w:rsidP="0047111C">
            <w:pPr>
              <w:pStyle w:val="TableParagraph"/>
              <w:spacing w:line="240" w:lineRule="auto"/>
              <w:contextualSpacing/>
              <w:rPr>
                <w:rFonts w:ascii="Linux Libertine" w:hAnsi="Linux Libertine"/>
                <w:noProof/>
                <w:sz w:val="18"/>
                <w:szCs w:val="18"/>
                <w:lang w:val="pt"/>
              </w:rPr>
            </w:pPr>
            <w:r w:rsidRPr="0047111C">
              <w:rPr>
                <w:rFonts w:ascii="Linux Libertine" w:hAnsi="Linux Libertine"/>
                <w:noProof/>
                <w:sz w:val="18"/>
                <w:szCs w:val="18"/>
                <w:lang w:val="pt"/>
              </w:rPr>
              <w:t>www1.folha.uol.com.br/</w:t>
            </w:r>
          </w:p>
        </w:tc>
        <w:tc>
          <w:tcPr>
            <w:tcW w:w="1474" w:type="dxa"/>
            <w:vAlign w:val="center"/>
          </w:tcPr>
          <w:p w14:paraId="4095CF30" w14:textId="21F8889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81</w:t>
            </w:r>
          </w:p>
        </w:tc>
        <w:tc>
          <w:tcPr>
            <w:tcW w:w="3005" w:type="dxa"/>
          </w:tcPr>
          <w:p w14:paraId="6C3E7328" w14:textId="49FC7847"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estadao.com.br</w:t>
            </w:r>
          </w:p>
        </w:tc>
        <w:tc>
          <w:tcPr>
            <w:tcW w:w="1474" w:type="dxa"/>
            <w:vAlign w:val="center"/>
          </w:tcPr>
          <w:p w14:paraId="3D5EE3E8" w14:textId="759F25F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653472D8" w14:textId="77777777" w:rsidTr="003F2D61">
        <w:trPr>
          <w:trHeight w:val="123"/>
        </w:trPr>
        <w:tc>
          <w:tcPr>
            <w:tcW w:w="2665" w:type="dxa"/>
          </w:tcPr>
          <w:p w14:paraId="281F89F8"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www.thejornalbrasil.com.br</w:t>
            </w:r>
          </w:p>
        </w:tc>
        <w:tc>
          <w:tcPr>
            <w:tcW w:w="1474" w:type="dxa"/>
            <w:vAlign w:val="center"/>
          </w:tcPr>
          <w:p w14:paraId="2BFDF542" w14:textId="569D8AFB"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54</w:t>
            </w:r>
          </w:p>
        </w:tc>
        <w:tc>
          <w:tcPr>
            <w:tcW w:w="3005" w:type="dxa"/>
          </w:tcPr>
          <w:p w14:paraId="2667FDD8" w14:textId="75805D54" w:rsidR="0047111C" w:rsidRPr="0047111C" w:rsidRDefault="0047111C" w:rsidP="0047111C">
            <w:pPr>
              <w:pStyle w:val="TableParagraph"/>
              <w:spacing w:line="240" w:lineRule="auto"/>
              <w:ind w:left="0" w:right="103"/>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viagem.estadao.com.br</w:t>
            </w:r>
          </w:p>
        </w:tc>
        <w:tc>
          <w:tcPr>
            <w:tcW w:w="1474" w:type="dxa"/>
            <w:vAlign w:val="center"/>
          </w:tcPr>
          <w:p w14:paraId="5CFCB18E" w14:textId="58894F3C"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8E607B2" w14:textId="77777777" w:rsidTr="003F2D61">
        <w:trPr>
          <w:trHeight w:val="80"/>
        </w:trPr>
        <w:tc>
          <w:tcPr>
            <w:tcW w:w="2665" w:type="dxa"/>
          </w:tcPr>
          <w:p w14:paraId="2826B5A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cultura.estadao.com.br</w:t>
            </w:r>
          </w:p>
        </w:tc>
        <w:tc>
          <w:tcPr>
            <w:tcW w:w="1474" w:type="dxa"/>
            <w:vAlign w:val="center"/>
          </w:tcPr>
          <w:p w14:paraId="24CBF4B9" w14:textId="74E9B5DE"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37</w:t>
            </w:r>
          </w:p>
        </w:tc>
        <w:tc>
          <w:tcPr>
            <w:tcW w:w="3005" w:type="dxa"/>
          </w:tcPr>
          <w:p w14:paraId="5D7BF0F4" w14:textId="26B1840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territorioeldorado.limao.com.br</w:t>
            </w:r>
          </w:p>
        </w:tc>
        <w:tc>
          <w:tcPr>
            <w:tcW w:w="1474" w:type="dxa"/>
            <w:vAlign w:val="center"/>
          </w:tcPr>
          <w:p w14:paraId="70132101" w14:textId="03236C4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2</w:t>
            </w:r>
          </w:p>
        </w:tc>
      </w:tr>
      <w:tr w:rsidR="003F2D61" w:rsidRPr="007F57DC" w14:paraId="2E5A13E5" w14:textId="77777777" w:rsidTr="003F2D61">
        <w:trPr>
          <w:trHeight w:val="195"/>
        </w:trPr>
        <w:tc>
          <w:tcPr>
            <w:tcW w:w="2665" w:type="dxa"/>
          </w:tcPr>
          <w:p w14:paraId="1BC1F38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internacional.estadao.com.br</w:t>
            </w:r>
          </w:p>
        </w:tc>
        <w:tc>
          <w:tcPr>
            <w:tcW w:w="1474" w:type="dxa"/>
            <w:vAlign w:val="center"/>
          </w:tcPr>
          <w:p w14:paraId="7D724C3E" w14:textId="44F2FB10"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33</w:t>
            </w:r>
          </w:p>
        </w:tc>
        <w:tc>
          <w:tcPr>
            <w:tcW w:w="3005" w:type="dxa"/>
          </w:tcPr>
          <w:p w14:paraId="4967E5AE" w14:textId="00FD577B"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ciencia.estadao.com.br/blogs</w:t>
            </w:r>
          </w:p>
        </w:tc>
        <w:tc>
          <w:tcPr>
            <w:tcW w:w="1474" w:type="dxa"/>
            <w:vAlign w:val="center"/>
          </w:tcPr>
          <w:p w14:paraId="7AA88743" w14:textId="1211B6F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rPr>
            </w:pPr>
            <w:r w:rsidRPr="0002004F">
              <w:rPr>
                <w:rFonts w:ascii="Linux Libertine" w:hAnsi="Linux Libertine" w:cs="Linux Libertine"/>
                <w:noProof/>
                <w:sz w:val="20"/>
                <w:szCs w:val="20"/>
              </w:rPr>
              <w:t>1</w:t>
            </w:r>
          </w:p>
        </w:tc>
      </w:tr>
      <w:tr w:rsidR="003F2D61" w:rsidRPr="007F57DC" w14:paraId="0A0CC4C0" w14:textId="77777777" w:rsidTr="003F2D61">
        <w:trPr>
          <w:trHeight w:val="133"/>
        </w:trPr>
        <w:tc>
          <w:tcPr>
            <w:tcW w:w="2665" w:type="dxa"/>
          </w:tcPr>
          <w:p w14:paraId="50BA0A16"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economia.estadao.com.br</w:t>
            </w:r>
          </w:p>
        </w:tc>
        <w:tc>
          <w:tcPr>
            <w:tcW w:w="1474" w:type="dxa"/>
            <w:vAlign w:val="center"/>
          </w:tcPr>
          <w:p w14:paraId="535F9E9D" w14:textId="38966091"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31</w:t>
            </w:r>
          </w:p>
        </w:tc>
        <w:tc>
          <w:tcPr>
            <w:tcW w:w="3005" w:type="dxa"/>
          </w:tcPr>
          <w:p w14:paraId="73AB0BDF" w14:textId="4CA4214C"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topfivetv.com</w:t>
            </w:r>
          </w:p>
        </w:tc>
        <w:tc>
          <w:tcPr>
            <w:tcW w:w="1474" w:type="dxa"/>
            <w:vAlign w:val="center"/>
          </w:tcPr>
          <w:p w14:paraId="0C21DC4A" w14:textId="4F9E40F3"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0DF4D255" w14:textId="77777777" w:rsidTr="003F2D61">
        <w:trPr>
          <w:trHeight w:val="140"/>
        </w:trPr>
        <w:tc>
          <w:tcPr>
            <w:tcW w:w="2665" w:type="dxa"/>
          </w:tcPr>
          <w:p w14:paraId="26E4A044"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brasil.estadao.com.br</w:t>
            </w:r>
          </w:p>
        </w:tc>
        <w:tc>
          <w:tcPr>
            <w:tcW w:w="1474" w:type="dxa"/>
            <w:vAlign w:val="center"/>
          </w:tcPr>
          <w:p w14:paraId="4E52A60E" w14:textId="7C0366A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19</w:t>
            </w:r>
          </w:p>
        </w:tc>
        <w:tc>
          <w:tcPr>
            <w:tcW w:w="3005" w:type="dxa"/>
          </w:tcPr>
          <w:p w14:paraId="2A27E9C9" w14:textId="052E7C41"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emais.estadao.com.br</w:t>
            </w:r>
          </w:p>
        </w:tc>
        <w:tc>
          <w:tcPr>
            <w:tcW w:w="1474" w:type="dxa"/>
            <w:vAlign w:val="center"/>
          </w:tcPr>
          <w:p w14:paraId="2BE5121E" w14:textId="63617226"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5897B4E2" w14:textId="77777777" w:rsidTr="003F2D61">
        <w:trPr>
          <w:trHeight w:val="207"/>
        </w:trPr>
        <w:tc>
          <w:tcPr>
            <w:tcW w:w="2665" w:type="dxa"/>
          </w:tcPr>
          <w:p w14:paraId="0435BAA9"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ceticismopolitico.com</w:t>
            </w:r>
          </w:p>
        </w:tc>
        <w:tc>
          <w:tcPr>
            <w:tcW w:w="1474" w:type="dxa"/>
            <w:vAlign w:val="center"/>
          </w:tcPr>
          <w:p w14:paraId="042ABF37" w14:textId="2985F58D"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14</w:t>
            </w:r>
          </w:p>
        </w:tc>
        <w:tc>
          <w:tcPr>
            <w:tcW w:w="3005" w:type="dxa"/>
          </w:tcPr>
          <w:p w14:paraId="3D126ADA" w14:textId="2C64FFE9"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acervo.estadao.com.br</w:t>
            </w:r>
          </w:p>
        </w:tc>
        <w:tc>
          <w:tcPr>
            <w:tcW w:w="1474" w:type="dxa"/>
            <w:vAlign w:val="center"/>
          </w:tcPr>
          <w:p w14:paraId="1C468637" w14:textId="39BA5AE5"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1E675AE1" w14:textId="77777777" w:rsidTr="003F2D61">
        <w:trPr>
          <w:trHeight w:val="167"/>
        </w:trPr>
        <w:tc>
          <w:tcPr>
            <w:tcW w:w="2665" w:type="dxa"/>
          </w:tcPr>
          <w:p w14:paraId="4F033830" w14:textId="77777777" w:rsidR="0047111C" w:rsidRPr="0047111C" w:rsidRDefault="0047111C" w:rsidP="0047111C">
            <w:pPr>
              <w:pStyle w:val="TableParagraph"/>
              <w:spacing w:line="240" w:lineRule="auto"/>
              <w:contextualSpacing/>
              <w:rPr>
                <w:rFonts w:ascii="Linux Libertine" w:hAnsi="Linux Libertine"/>
                <w:noProof/>
                <w:sz w:val="18"/>
                <w:szCs w:val="18"/>
                <w:lang w:val="pt-BR"/>
              </w:rPr>
            </w:pPr>
            <w:r w:rsidRPr="0047111C">
              <w:rPr>
                <w:rFonts w:ascii="Linux Libertine" w:hAnsi="Linux Libertine"/>
                <w:noProof/>
                <w:sz w:val="18"/>
                <w:szCs w:val="18"/>
                <w:lang w:val="pt-BR"/>
              </w:rPr>
              <w:t>esportes.estadao.com.br/</w:t>
            </w:r>
          </w:p>
        </w:tc>
        <w:tc>
          <w:tcPr>
            <w:tcW w:w="1474" w:type="dxa"/>
            <w:vAlign w:val="center"/>
          </w:tcPr>
          <w:p w14:paraId="6218C96D" w14:textId="1329F6D2"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11</w:t>
            </w:r>
          </w:p>
        </w:tc>
        <w:tc>
          <w:tcPr>
            <w:tcW w:w="3005" w:type="dxa"/>
          </w:tcPr>
          <w:p w14:paraId="5C6BE8B1" w14:textId="3D3DE772" w:rsidR="0047111C" w:rsidRPr="0047111C" w:rsidRDefault="0047111C" w:rsidP="0047111C">
            <w:pPr>
              <w:pStyle w:val="TableParagraph"/>
              <w:spacing w:line="240" w:lineRule="auto"/>
              <w:ind w:left="0" w:right="102"/>
              <w:contextualSpacing/>
              <w:rPr>
                <w:rFonts w:ascii="Linux Libertine" w:hAnsi="Linux Libertine" w:cs="Linux Libertine"/>
                <w:noProof/>
                <w:sz w:val="18"/>
                <w:szCs w:val="18"/>
                <w:lang w:val="pt-BR"/>
              </w:rPr>
            </w:pPr>
            <w:r w:rsidRPr="0047111C">
              <w:rPr>
                <w:rFonts w:ascii="Linux Libertine" w:hAnsi="Linux Libertine"/>
                <w:noProof/>
                <w:sz w:val="18"/>
                <w:szCs w:val="18"/>
                <w:lang w:val="pt-BR"/>
              </w:rPr>
              <w:t>datafolha.folha.uol.com.br</w:t>
            </w:r>
          </w:p>
        </w:tc>
        <w:tc>
          <w:tcPr>
            <w:tcW w:w="1474" w:type="dxa"/>
            <w:vAlign w:val="center"/>
          </w:tcPr>
          <w:p w14:paraId="498F6D77" w14:textId="0AE4DB9B" w:rsidR="0047111C" w:rsidRPr="0002004F" w:rsidRDefault="0047111C" w:rsidP="0047111C">
            <w:pPr>
              <w:pStyle w:val="TableParagraph"/>
              <w:spacing w:line="240" w:lineRule="auto"/>
              <w:ind w:left="0" w:right="102"/>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rPr>
              <w:t>1</w:t>
            </w:r>
          </w:p>
        </w:tc>
      </w:tr>
      <w:tr w:rsidR="003F2D61" w:rsidRPr="007F57DC" w14:paraId="70369E7E" w14:textId="77777777" w:rsidTr="003F2D61">
        <w:trPr>
          <w:trHeight w:val="223"/>
        </w:trPr>
        <w:tc>
          <w:tcPr>
            <w:tcW w:w="2665" w:type="dxa"/>
            <w:tcBorders>
              <w:bottom w:val="single" w:sz="12" w:space="0" w:color="000000"/>
            </w:tcBorders>
          </w:tcPr>
          <w:p w14:paraId="3777D412" w14:textId="6F390FDA" w:rsidR="0047111C" w:rsidRPr="0002004F" w:rsidRDefault="0047111C" w:rsidP="0047111C">
            <w:pPr>
              <w:pStyle w:val="TableParagraph"/>
              <w:spacing w:line="240" w:lineRule="auto"/>
              <w:contextualSpacing/>
              <w:rPr>
                <w:rFonts w:ascii="Linux Libertine" w:hAnsi="Linux Libertine"/>
                <w:noProof/>
                <w:sz w:val="20"/>
                <w:szCs w:val="20"/>
                <w:lang w:val="pt-BR"/>
              </w:rPr>
            </w:pPr>
            <w:r w:rsidRPr="0047111C">
              <w:rPr>
                <w:rFonts w:ascii="Linux Libertine" w:hAnsi="Linux Libertine"/>
                <w:noProof/>
                <w:sz w:val="18"/>
                <w:szCs w:val="18"/>
                <w:lang w:val="pt-BR"/>
              </w:rPr>
              <w:t>alias.estadao.com.br</w:t>
            </w:r>
          </w:p>
        </w:tc>
        <w:tc>
          <w:tcPr>
            <w:tcW w:w="1474" w:type="dxa"/>
            <w:tcBorders>
              <w:bottom w:val="single" w:sz="12" w:space="0" w:color="000000"/>
            </w:tcBorders>
            <w:vAlign w:val="center"/>
          </w:tcPr>
          <w:p w14:paraId="0C9BAA0D" w14:textId="7B2217BA" w:rsidR="0047111C" w:rsidRPr="00EF40E1" w:rsidRDefault="0047111C" w:rsidP="0047111C">
            <w:pPr>
              <w:pStyle w:val="TableParagraph"/>
              <w:spacing w:line="240" w:lineRule="auto"/>
              <w:ind w:left="0" w:right="103"/>
              <w:contextualSpacing/>
              <w:jc w:val="center"/>
              <w:rPr>
                <w:rFonts w:ascii="Linux Libertine" w:hAnsi="Linux Libertine" w:cs="Linux Libertine"/>
                <w:noProof/>
                <w:sz w:val="20"/>
                <w:szCs w:val="20"/>
                <w:lang w:val="pt-BR"/>
              </w:rPr>
            </w:pPr>
            <w:r w:rsidRPr="0002004F">
              <w:rPr>
                <w:rFonts w:ascii="Linux Libertine" w:hAnsi="Linux Libertine" w:cs="Linux Libertine"/>
                <w:noProof/>
                <w:sz w:val="20"/>
                <w:szCs w:val="20"/>
                <w:lang w:val="pt-BR"/>
              </w:rPr>
              <w:t>7</w:t>
            </w:r>
          </w:p>
        </w:tc>
        <w:tc>
          <w:tcPr>
            <w:tcW w:w="3005" w:type="dxa"/>
            <w:tcBorders>
              <w:bottom w:val="single" w:sz="12" w:space="0" w:color="000000"/>
            </w:tcBorders>
          </w:tcPr>
          <w:p w14:paraId="2B9091E1" w14:textId="77777777" w:rsidR="0047111C" w:rsidRPr="00EF40E1" w:rsidRDefault="0047111C" w:rsidP="0047111C">
            <w:pPr>
              <w:pStyle w:val="TableParagraph"/>
              <w:spacing w:line="240" w:lineRule="auto"/>
              <w:ind w:left="0" w:right="103"/>
              <w:contextualSpacing/>
              <w:rPr>
                <w:rFonts w:ascii="Linux Libertine" w:hAnsi="Linux Libertine" w:cs="Linux Libertine"/>
                <w:noProof/>
                <w:sz w:val="20"/>
                <w:szCs w:val="20"/>
                <w:lang w:val="pt-BR"/>
              </w:rPr>
            </w:pPr>
          </w:p>
        </w:tc>
        <w:tc>
          <w:tcPr>
            <w:tcW w:w="1474" w:type="dxa"/>
            <w:tcBorders>
              <w:bottom w:val="single" w:sz="12" w:space="0" w:color="000000"/>
            </w:tcBorders>
            <w:vAlign w:val="center"/>
          </w:tcPr>
          <w:p w14:paraId="0B0F9793" w14:textId="53ACEBD7" w:rsidR="0047111C" w:rsidRPr="0002004F" w:rsidRDefault="0047111C" w:rsidP="0047111C">
            <w:pPr>
              <w:pStyle w:val="TableParagraph"/>
              <w:spacing w:line="240" w:lineRule="auto"/>
              <w:ind w:left="0" w:right="103"/>
              <w:contextualSpacing/>
              <w:jc w:val="center"/>
              <w:rPr>
                <w:rFonts w:ascii="Linux Libertine" w:hAnsi="Linux Libertine" w:cs="Linux Libertine"/>
                <w:noProof/>
                <w:sz w:val="20"/>
                <w:szCs w:val="20"/>
              </w:rPr>
            </w:pPr>
          </w:p>
        </w:tc>
      </w:tr>
    </w:tbl>
    <w:p w14:paraId="5E36A974" w14:textId="482AEBDA" w:rsidR="007E5986" w:rsidRPr="00A7053B" w:rsidRDefault="007E5986" w:rsidP="0002004F">
      <w:pPr>
        <w:spacing w:before="120"/>
        <w:ind w:firstLine="720"/>
        <w:jc w:val="both"/>
        <w:rPr>
          <w:rFonts w:ascii="Times" w:hAnsi="Times" w:cs="Times"/>
          <w:lang w:val="pt-BR"/>
        </w:rPr>
      </w:pPr>
      <w:r w:rsidRPr="007E5986">
        <w:rPr>
          <w:rFonts w:ascii="Times" w:hAnsi="Times" w:cs="Times"/>
          <w:lang w:val="pt-BR"/>
        </w:rPr>
        <w:t xml:space="preserve">Os dados passaram por etapas </w:t>
      </w:r>
      <w:r w:rsidR="001C65F6">
        <w:rPr>
          <w:rFonts w:ascii="Times" w:hAnsi="Times" w:cs="Times"/>
          <w:lang w:val="pt-BR"/>
        </w:rPr>
        <w:t>por um conjunto de etapas de</w:t>
      </w:r>
      <w:r w:rsidRPr="007E5986">
        <w:rPr>
          <w:rFonts w:ascii="Times" w:hAnsi="Times" w:cs="Times"/>
          <w:lang w:val="pt-BR"/>
        </w:rPr>
        <w:t xml:space="preserve"> pré-processamento</w:t>
      </w:r>
      <w:r w:rsidR="001C65F6">
        <w:rPr>
          <w:rFonts w:ascii="Times" w:hAnsi="Times" w:cs="Times"/>
          <w:lang w:val="pt-BR"/>
        </w:rPr>
        <w:t xml:space="preserve"> (ver Figura 2),</w:t>
      </w:r>
      <w:r w:rsidRPr="007E5986">
        <w:rPr>
          <w:rFonts w:ascii="Times" w:hAnsi="Times" w:cs="Times"/>
          <w:lang w:val="pt-BR"/>
        </w:rPr>
        <w:t xml:space="preserve"> vetorização, treinamento nos algoritmos de classificação SVM e </w:t>
      </w:r>
      <w:r w:rsidRPr="00111F24">
        <w:rPr>
          <w:rFonts w:ascii="Times" w:hAnsi="Times" w:cs="Times"/>
          <w:i/>
          <w:lang w:val="pt-BR"/>
        </w:rPr>
        <w:t>Naive Bayes</w:t>
      </w:r>
      <w:r w:rsidR="001C65F6">
        <w:rPr>
          <w:rFonts w:ascii="Times" w:hAnsi="Times" w:cs="Times"/>
          <w:i/>
          <w:lang w:val="pt-BR"/>
        </w:rPr>
        <w:t xml:space="preserve"> </w:t>
      </w:r>
      <w:r w:rsidR="001C65F6" w:rsidRPr="001C65F6">
        <w:rPr>
          <w:rFonts w:ascii="Times" w:hAnsi="Times" w:cs="Times"/>
          <w:iCs/>
          <w:lang w:val="pt-BR"/>
        </w:rPr>
        <w:t>(ver Figura 3)</w:t>
      </w:r>
      <w:r w:rsidRPr="007E5986">
        <w:rPr>
          <w:rFonts w:ascii="Times" w:hAnsi="Times" w:cs="Times"/>
          <w:lang w:val="pt-BR"/>
        </w:rPr>
        <w:t xml:space="preserve"> e avaliação final </w:t>
      </w:r>
      <w:r w:rsidR="001C65F6">
        <w:rPr>
          <w:rFonts w:ascii="Times" w:hAnsi="Times" w:cs="Times"/>
          <w:lang w:val="pt-BR"/>
        </w:rPr>
        <w:t>que incluíram o cálculo do</w:t>
      </w:r>
      <w:r w:rsidR="001C65F6" w:rsidRPr="007E5986">
        <w:rPr>
          <w:rFonts w:ascii="Times" w:hAnsi="Times" w:cs="Times"/>
          <w:lang w:val="pt-BR"/>
        </w:rPr>
        <w:t xml:space="preserve"> </w:t>
      </w:r>
      <w:r w:rsidRPr="007E5986">
        <w:rPr>
          <w:rFonts w:ascii="Times" w:hAnsi="Times" w:cs="Times"/>
          <w:lang w:val="pt-BR"/>
        </w:rPr>
        <w:t xml:space="preserve">F1 Score, curva ROC, </w:t>
      </w:r>
      <w:r w:rsidR="00B245A0" w:rsidRPr="007E5986">
        <w:rPr>
          <w:rFonts w:ascii="Times" w:hAnsi="Times" w:cs="Times"/>
          <w:lang w:val="pt-BR"/>
        </w:rPr>
        <w:t>acurácia</w:t>
      </w:r>
      <w:r w:rsidRPr="007E5986">
        <w:rPr>
          <w:rFonts w:ascii="Times" w:hAnsi="Times" w:cs="Times"/>
          <w:lang w:val="pt-BR"/>
        </w:rPr>
        <w:t xml:space="preserve"> e Área Sob a Curva (AUC).</w:t>
      </w:r>
    </w:p>
    <w:p w14:paraId="69B73750" w14:textId="76552ECA" w:rsidR="00A7053B" w:rsidRPr="00A7053B" w:rsidRDefault="007E5986" w:rsidP="007E5986">
      <w:pPr>
        <w:spacing w:before="120"/>
        <w:ind w:firstLine="720"/>
        <w:jc w:val="center"/>
        <w:rPr>
          <w:rFonts w:ascii="Times" w:hAnsi="Times" w:cs="Times"/>
          <w:lang w:val="pt-BR"/>
        </w:rPr>
      </w:pPr>
      <w:r>
        <w:rPr>
          <w:noProof/>
          <w:lang w:val="pt-BR"/>
        </w:rPr>
        <w:lastRenderedPageBreak/>
        <w:drawing>
          <wp:inline distT="0" distB="0" distL="0" distR="0" wp14:anchorId="4FE8EE04" wp14:editId="5995A370">
            <wp:extent cx="3578860" cy="176482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stretch>
                      <a:fillRect/>
                    </a:stretch>
                  </pic:blipFill>
                  <pic:spPr>
                    <a:xfrm>
                      <a:off x="0" y="0"/>
                      <a:ext cx="3671273" cy="1810396"/>
                    </a:xfrm>
                    <a:prstGeom prst="rect">
                      <a:avLst/>
                    </a:prstGeom>
                  </pic:spPr>
                </pic:pic>
              </a:graphicData>
            </a:graphic>
          </wp:inline>
        </w:drawing>
      </w:r>
    </w:p>
    <w:p w14:paraId="34D1F5CC"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2. Processo de pré-processamento das notícias</w:t>
      </w:r>
    </w:p>
    <w:p w14:paraId="75CF55A5" w14:textId="7ED2D9F6"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Na etapa de pré-processamento, o conteúdo das notícias foi convertido em </w:t>
      </w:r>
      <w:r w:rsidR="000D4169">
        <w:rPr>
          <w:rFonts w:ascii="Times" w:hAnsi="Times" w:cs="Times"/>
          <w:lang w:val="pt-BR"/>
        </w:rPr>
        <w:t xml:space="preserve">letras </w:t>
      </w:r>
      <w:r w:rsidRPr="00A7053B">
        <w:rPr>
          <w:rFonts w:ascii="Times" w:hAnsi="Times" w:cs="Times"/>
          <w:lang w:val="pt-BR"/>
        </w:rPr>
        <w:t>minúsculas, então elementos vazios, acentos</w:t>
      </w:r>
      <w:r w:rsidR="000D4169">
        <w:rPr>
          <w:rFonts w:ascii="Times" w:hAnsi="Times" w:cs="Times"/>
          <w:lang w:val="pt-BR"/>
        </w:rPr>
        <w:t xml:space="preserve"> e</w:t>
      </w:r>
      <w:r w:rsidRPr="00A7053B">
        <w:rPr>
          <w:rFonts w:ascii="Times" w:hAnsi="Times" w:cs="Times"/>
          <w:lang w:val="pt-BR"/>
        </w:rPr>
        <w:t xml:space="preserve"> caracteres especiais foram removidos do conjunto de dados</w:t>
      </w:r>
      <w:r w:rsidR="000D4169">
        <w:rPr>
          <w:rFonts w:ascii="Times" w:hAnsi="Times" w:cs="Times"/>
          <w:lang w:val="pt-BR"/>
        </w:rPr>
        <w:t xml:space="preserve">. Além disso, </w:t>
      </w:r>
      <w:r w:rsidRPr="00A7053B">
        <w:rPr>
          <w:rFonts w:ascii="Times" w:hAnsi="Times" w:cs="Times"/>
          <w:lang w:val="pt-BR"/>
        </w:rPr>
        <w:t xml:space="preserve">stop words (palavras que não trazem valor ao modelo), como preposições e artigos, também foram removidos usando a biblioteca NLTK. Depois disso foi feito stemização, o que reduz palavras flexionadas ao seu radical e, finalmente, vetorização, uma vez que as notícias são </w:t>
      </w:r>
      <w:r w:rsidR="000D4169" w:rsidRPr="00A7053B">
        <w:rPr>
          <w:rFonts w:ascii="Times" w:hAnsi="Times" w:cs="Times"/>
          <w:lang w:val="pt-BR"/>
        </w:rPr>
        <w:t>dadas</w:t>
      </w:r>
      <w:r w:rsidRPr="00A7053B">
        <w:rPr>
          <w:rFonts w:ascii="Times" w:hAnsi="Times" w:cs="Times"/>
          <w:lang w:val="pt-BR"/>
        </w:rPr>
        <w:t xml:space="preserve"> não estruturados, </w:t>
      </w:r>
      <w:r w:rsidRPr="00111F24">
        <w:rPr>
          <w:rFonts w:ascii="Times" w:hAnsi="Times" w:cs="Times"/>
          <w:i/>
          <w:lang w:val="pt-BR"/>
        </w:rPr>
        <w:t>Bag of Words</w:t>
      </w:r>
      <w:r w:rsidRPr="00A7053B">
        <w:rPr>
          <w:rFonts w:ascii="Times" w:hAnsi="Times" w:cs="Times"/>
          <w:lang w:val="pt-BR"/>
        </w:rPr>
        <w:t xml:space="preserve"> e TF-IDF são usados para este processo, gerando também </w:t>
      </w:r>
      <w:r w:rsidRPr="008864B4">
        <w:rPr>
          <w:rFonts w:ascii="Times" w:hAnsi="Times" w:cs="Times"/>
          <w:i/>
          <w:lang w:val="pt-BR"/>
        </w:rPr>
        <w:t>bigram</w:t>
      </w:r>
      <w:r w:rsidRPr="00A7053B">
        <w:rPr>
          <w:rFonts w:ascii="Times" w:hAnsi="Times" w:cs="Times"/>
          <w:lang w:val="pt-BR"/>
        </w:rPr>
        <w:t xml:space="preserve"> e </w:t>
      </w:r>
      <w:r w:rsidRPr="008864B4">
        <w:rPr>
          <w:rFonts w:ascii="Times" w:hAnsi="Times" w:cs="Times"/>
          <w:i/>
          <w:lang w:val="pt-BR"/>
        </w:rPr>
        <w:t>n-gram</w:t>
      </w:r>
      <w:r w:rsidRPr="00A7053B">
        <w:rPr>
          <w:rFonts w:ascii="Times" w:hAnsi="Times" w:cs="Times"/>
          <w:lang w:val="pt-BR"/>
        </w:rPr>
        <w:t xml:space="preserve"> (Figura 2).</w:t>
      </w:r>
    </w:p>
    <w:p w14:paraId="2E15802C" w14:textId="20D60A2E" w:rsidR="00A7053B" w:rsidRPr="00A7053B" w:rsidRDefault="007E5986" w:rsidP="007E5986">
      <w:pPr>
        <w:spacing w:before="120"/>
        <w:ind w:firstLine="720"/>
        <w:jc w:val="center"/>
        <w:rPr>
          <w:rFonts w:ascii="Times" w:hAnsi="Times" w:cs="Times"/>
          <w:lang w:val="pt-BR"/>
        </w:rPr>
      </w:pPr>
      <w:del w:id="17" w:author="Laura Almeida" w:date="2021-05-26T13:43:00Z">
        <w:r w:rsidDel="00445B66">
          <w:rPr>
            <w:noProof/>
            <w:lang w:val="pt-BR"/>
          </w:rPr>
          <w:drawing>
            <wp:inline distT="0" distB="0" distL="0" distR="0" wp14:anchorId="61B4E59C" wp14:editId="01C9412D">
              <wp:extent cx="3915749" cy="1028700"/>
              <wp:effectExtent l="0" t="0" r="889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920372" cy="1029915"/>
                      </a:xfrm>
                      <a:prstGeom prst="rect">
                        <a:avLst/>
                      </a:prstGeom>
                    </pic:spPr>
                  </pic:pic>
                </a:graphicData>
              </a:graphic>
            </wp:inline>
          </w:drawing>
        </w:r>
      </w:del>
      <w:ins w:id="18" w:author="Laura Almeida" w:date="2021-05-26T13:43:00Z">
        <w:r w:rsidR="00445B66">
          <w:rPr>
            <w:noProof/>
            <w:lang w:val="pt-BR"/>
          </w:rPr>
          <w:drawing>
            <wp:inline distT="0" distB="0" distL="0" distR="0" wp14:anchorId="4E514E58" wp14:editId="32E4E1A8">
              <wp:extent cx="3810000" cy="13487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810000" cy="1348740"/>
                      </a:xfrm>
                      <a:prstGeom prst="rect">
                        <a:avLst/>
                      </a:prstGeom>
                    </pic:spPr>
                  </pic:pic>
                </a:graphicData>
              </a:graphic>
            </wp:inline>
          </w:drawing>
        </w:r>
      </w:ins>
    </w:p>
    <w:p w14:paraId="09E2DAC0" w14:textId="77777777" w:rsidR="00A7053B" w:rsidRPr="00741851" w:rsidRDefault="00A7053B" w:rsidP="003C0EF3">
      <w:pPr>
        <w:spacing w:before="120" w:after="120"/>
        <w:ind w:left="454" w:right="454" w:firstLine="720"/>
        <w:jc w:val="both"/>
        <w:rPr>
          <w:rFonts w:ascii="Helvetica" w:hAnsi="Helvetica" w:cs="Times"/>
          <w:b/>
          <w:bCs/>
          <w:sz w:val="20"/>
          <w:szCs w:val="20"/>
          <w:lang w:val="pt-BR"/>
        </w:rPr>
      </w:pPr>
      <w:r w:rsidRPr="00741851">
        <w:rPr>
          <w:rFonts w:ascii="Helvetica" w:hAnsi="Helvetica" w:cs="Times"/>
          <w:b/>
          <w:bCs/>
          <w:sz w:val="20"/>
          <w:szCs w:val="20"/>
          <w:lang w:val="pt-BR"/>
        </w:rPr>
        <w:t>Figura 3. Processo de treinamento dos modelos</w:t>
      </w:r>
    </w:p>
    <w:p w14:paraId="5EEEA528" w14:textId="7A00BDA8"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Os modelos </w:t>
      </w:r>
      <w:r w:rsidR="000D4169">
        <w:rPr>
          <w:rFonts w:ascii="Times" w:hAnsi="Times" w:cs="Times"/>
          <w:lang w:val="pt-BR"/>
        </w:rPr>
        <w:t>foram</w:t>
      </w:r>
      <w:r w:rsidR="000D4169" w:rsidRPr="00A7053B">
        <w:rPr>
          <w:rFonts w:ascii="Times" w:hAnsi="Times" w:cs="Times"/>
          <w:lang w:val="pt-BR"/>
        </w:rPr>
        <w:t xml:space="preserve"> </w:t>
      </w:r>
      <w:r w:rsidRPr="00A7053B">
        <w:rPr>
          <w:rFonts w:ascii="Times" w:hAnsi="Times" w:cs="Times"/>
          <w:lang w:val="pt-BR"/>
        </w:rPr>
        <w:t xml:space="preserve">treinados com </w:t>
      </w:r>
      <w:r w:rsidRPr="008864B4">
        <w:rPr>
          <w:rFonts w:ascii="Times" w:hAnsi="Times" w:cs="Times"/>
          <w:i/>
          <w:lang w:val="pt-BR"/>
        </w:rPr>
        <w:t>cross validation</w:t>
      </w:r>
      <w:r w:rsidRPr="00A7053B">
        <w:rPr>
          <w:rFonts w:ascii="Times" w:hAnsi="Times" w:cs="Times"/>
          <w:lang w:val="pt-BR"/>
        </w:rPr>
        <w:t xml:space="preserve"> de 5 </w:t>
      </w:r>
      <w:r w:rsidRPr="008864B4">
        <w:rPr>
          <w:rFonts w:ascii="Times" w:hAnsi="Times" w:cs="Times"/>
          <w:i/>
          <w:lang w:val="pt-BR"/>
        </w:rPr>
        <w:t>folds</w:t>
      </w:r>
      <w:r w:rsidRPr="00A7053B">
        <w:rPr>
          <w:rFonts w:ascii="Times" w:hAnsi="Times" w:cs="Times"/>
          <w:lang w:val="pt-BR"/>
        </w:rPr>
        <w:t xml:space="preserve"> [</w:t>
      </w:r>
      <w:r w:rsidR="007A74A9" w:rsidRPr="00146EC6">
        <w:rPr>
          <w:rFonts w:ascii="Times" w:hAnsi="Times"/>
          <w:szCs w:val="20"/>
          <w:lang w:val="pt-BR"/>
        </w:rPr>
        <w:t>Rodriguez</w:t>
      </w:r>
      <w:r w:rsidR="007A74A9">
        <w:rPr>
          <w:rFonts w:ascii="Times" w:hAnsi="Times"/>
          <w:szCs w:val="20"/>
          <w:lang w:val="pt-BR"/>
        </w:rPr>
        <w:t xml:space="preserve"> 2009</w:t>
      </w:r>
      <w:r w:rsidRPr="00A7053B">
        <w:rPr>
          <w:rFonts w:ascii="Times" w:hAnsi="Times" w:cs="Times"/>
          <w:lang w:val="pt-BR"/>
        </w:rPr>
        <w:t xml:space="preserve">], a saída desse processo é um conjunto de tamanho 3, dentro dele há um vetor para cada métrica que foi escolhida, como: precisão, recall, F1 Score e o valor AUC de cada um dos </w:t>
      </w:r>
      <w:r w:rsidRPr="008864B4">
        <w:rPr>
          <w:rFonts w:ascii="Times" w:hAnsi="Times" w:cs="Times"/>
          <w:i/>
          <w:lang w:val="pt-BR"/>
        </w:rPr>
        <w:t>folds</w:t>
      </w:r>
      <w:r w:rsidRPr="00A7053B">
        <w:rPr>
          <w:rFonts w:ascii="Times" w:hAnsi="Times" w:cs="Times"/>
          <w:lang w:val="pt-BR"/>
        </w:rPr>
        <w:t xml:space="preserve"> (subconjuntos). Assim no final de cada etapa a média de cada um deles foi calculada e assim ter uma avaliação prévia da capacidade de generalização dos modelos (F</w:t>
      </w:r>
      <w:r w:rsidR="007B623D">
        <w:rPr>
          <w:rFonts w:ascii="Times" w:hAnsi="Times" w:cs="Times"/>
          <w:lang w:val="pt-BR"/>
        </w:rPr>
        <w:t>i</w:t>
      </w:r>
      <w:r w:rsidRPr="00A7053B">
        <w:rPr>
          <w:rFonts w:ascii="Times" w:hAnsi="Times" w:cs="Times"/>
          <w:lang w:val="pt-BR"/>
        </w:rPr>
        <w:t xml:space="preserve">gura 3), e logo após isso os dados de teste são passados para o modelo treinado. </w:t>
      </w:r>
      <w:r w:rsidR="008864B4" w:rsidRPr="00A7053B">
        <w:rPr>
          <w:rFonts w:ascii="Times" w:hAnsi="Times" w:cs="Times"/>
          <w:lang w:val="pt-BR"/>
        </w:rPr>
        <w:t>Esta fase</w:t>
      </w:r>
      <w:r w:rsidRPr="00A7053B">
        <w:rPr>
          <w:rFonts w:ascii="Times" w:hAnsi="Times" w:cs="Times"/>
          <w:lang w:val="pt-BR"/>
        </w:rPr>
        <w:t xml:space="preserve"> de teste dos modelos foi realizada com um conjunto de dados separado, onde a saída indicará se a notícia é ou não uma notícia falsa. </w:t>
      </w:r>
    </w:p>
    <w:p w14:paraId="58660E0E" w14:textId="134B814C" w:rsidR="00A7053B" w:rsidRPr="00A7053B" w:rsidRDefault="00A7053B" w:rsidP="00A7053B">
      <w:pPr>
        <w:spacing w:before="120"/>
        <w:ind w:firstLine="720"/>
        <w:jc w:val="both"/>
        <w:rPr>
          <w:rFonts w:ascii="Times" w:hAnsi="Times" w:cs="Times"/>
          <w:lang w:val="pt-BR"/>
        </w:rPr>
      </w:pPr>
      <w:r w:rsidRPr="00A7053B">
        <w:rPr>
          <w:rFonts w:ascii="Times" w:hAnsi="Times" w:cs="Times"/>
          <w:lang w:val="pt-BR"/>
        </w:rPr>
        <w:t xml:space="preserve">Para fins de medir o desempenho de classificação de ambos os </w:t>
      </w:r>
      <w:r w:rsidRPr="00157550">
        <w:rPr>
          <w:rFonts w:ascii="Times" w:hAnsi="Times" w:cs="Times"/>
          <w:i/>
          <w:iCs/>
          <w:lang w:val="pt-BR"/>
        </w:rPr>
        <w:t>kernels</w:t>
      </w:r>
      <w:r w:rsidRPr="00A7053B">
        <w:rPr>
          <w:rFonts w:ascii="Times" w:hAnsi="Times" w:cs="Times"/>
          <w:lang w:val="pt-BR"/>
        </w:rPr>
        <w:t xml:space="preserve"> do SVM, será </w:t>
      </w:r>
      <w:r w:rsidR="00D20548" w:rsidRPr="00A7053B">
        <w:rPr>
          <w:rFonts w:ascii="Times" w:hAnsi="Times" w:cs="Times"/>
          <w:lang w:val="pt-BR"/>
        </w:rPr>
        <w:t>ajustado</w:t>
      </w:r>
      <w:r w:rsidRPr="00A7053B">
        <w:rPr>
          <w:rFonts w:ascii="Times" w:hAnsi="Times" w:cs="Times"/>
          <w:lang w:val="pt-BR"/>
        </w:rPr>
        <w:t xml:space="preserve"> o parâmetro dele de modo que o </w:t>
      </w:r>
      <w:r w:rsidRPr="00157550">
        <w:rPr>
          <w:rFonts w:ascii="Times" w:hAnsi="Times" w:cs="Times"/>
          <w:i/>
          <w:iCs/>
          <w:lang w:val="pt-BR"/>
        </w:rPr>
        <w:t>kernel</w:t>
      </w:r>
      <w:r w:rsidRPr="00A7053B">
        <w:rPr>
          <w:rFonts w:ascii="Times" w:hAnsi="Times" w:cs="Times"/>
          <w:lang w:val="pt-BR"/>
        </w:rPr>
        <w:t xml:space="preserve"> RBF (Função Radial Base), muito </w:t>
      </w:r>
      <w:r w:rsidR="005623FA" w:rsidRPr="00A7053B">
        <w:rPr>
          <w:rFonts w:ascii="Times" w:hAnsi="Times" w:cs="Times"/>
          <w:lang w:val="pt-BR"/>
        </w:rPr>
        <w:t>utilizado</w:t>
      </w:r>
      <w:r w:rsidRPr="00A7053B">
        <w:rPr>
          <w:rFonts w:ascii="Times" w:hAnsi="Times" w:cs="Times"/>
          <w:lang w:val="pt-BR"/>
        </w:rPr>
        <w:t xml:space="preserve"> para dados não lineares, e o </w:t>
      </w:r>
      <w:r w:rsidRPr="00157550">
        <w:rPr>
          <w:rFonts w:ascii="Times" w:hAnsi="Times" w:cs="Times"/>
          <w:i/>
          <w:iCs/>
          <w:lang w:val="pt-BR"/>
        </w:rPr>
        <w:t>kernel</w:t>
      </w:r>
      <w:r w:rsidRPr="00A7053B">
        <w:rPr>
          <w:rFonts w:ascii="Times" w:hAnsi="Times" w:cs="Times"/>
          <w:lang w:val="pt-BR"/>
        </w:rPr>
        <w:t xml:space="preserve"> linear serão testados, ambos implementados pelo algoritmo SVC da biblioteca de Scikit Learn, sendo necessário apenas ajustar o parâmetro </w:t>
      </w:r>
      <w:r w:rsidRPr="007B623D">
        <w:rPr>
          <w:rFonts w:ascii="Times" w:hAnsi="Times" w:cs="Times"/>
          <w:i/>
          <w:iCs/>
          <w:lang w:val="pt-BR"/>
        </w:rPr>
        <w:t>kernel</w:t>
      </w:r>
      <w:r w:rsidRPr="00A7053B">
        <w:rPr>
          <w:rFonts w:ascii="Times" w:hAnsi="Times" w:cs="Times"/>
          <w:lang w:val="pt-BR"/>
        </w:rPr>
        <w:t xml:space="preserve">. E dois algoritmos da </w:t>
      </w:r>
      <w:r w:rsidR="005623FA" w:rsidRPr="00A7053B">
        <w:rPr>
          <w:rFonts w:ascii="Times" w:hAnsi="Times" w:cs="Times"/>
          <w:lang w:val="pt-BR"/>
        </w:rPr>
        <w:t>técnica</w:t>
      </w:r>
      <w:r w:rsidRPr="00A7053B">
        <w:rPr>
          <w:rFonts w:ascii="Times" w:hAnsi="Times" w:cs="Times"/>
          <w:lang w:val="pt-BR"/>
        </w:rPr>
        <w:t xml:space="preserve"> </w:t>
      </w:r>
      <w:r w:rsidRPr="00111F24">
        <w:rPr>
          <w:rFonts w:ascii="Times" w:hAnsi="Times" w:cs="Times"/>
          <w:i/>
          <w:lang w:val="pt-BR"/>
        </w:rPr>
        <w:t>Naive Bayes</w:t>
      </w:r>
      <w:r w:rsidRPr="00A7053B">
        <w:rPr>
          <w:rFonts w:ascii="Times" w:hAnsi="Times" w:cs="Times"/>
          <w:lang w:val="pt-BR"/>
        </w:rPr>
        <w:t xml:space="preserve"> serão utilizados, sendo implementados com a biblioteca Scikit Learn, </w:t>
      </w:r>
      <w:r w:rsidRPr="00EF40E1">
        <w:rPr>
          <w:rFonts w:ascii="Times" w:hAnsi="Times" w:cs="Times"/>
          <w:i/>
          <w:iCs/>
          <w:lang w:val="pt-BR"/>
        </w:rPr>
        <w:t>MultinomialNB</w:t>
      </w:r>
      <w:r w:rsidRPr="00A7053B">
        <w:rPr>
          <w:rFonts w:ascii="Times" w:hAnsi="Times" w:cs="Times"/>
          <w:lang w:val="pt-BR"/>
        </w:rPr>
        <w:t xml:space="preserve"> e GaussianNB.</w:t>
      </w:r>
    </w:p>
    <w:p w14:paraId="56225D48" w14:textId="3AA24E5A" w:rsidR="00330975" w:rsidRPr="00330975"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3</w:t>
      </w:r>
      <w:r w:rsidR="00330975" w:rsidRPr="00330975">
        <w:rPr>
          <w:rFonts w:ascii="Times" w:hAnsi="Times" w:cs="Times"/>
          <w:sz w:val="24"/>
          <w:szCs w:val="24"/>
          <w:lang w:val="pt-BR"/>
        </w:rPr>
        <w:t xml:space="preserve">.1. </w:t>
      </w:r>
      <w:r w:rsidR="00330975">
        <w:rPr>
          <w:rFonts w:ascii="Times" w:hAnsi="Times" w:cs="Times"/>
          <w:sz w:val="24"/>
          <w:szCs w:val="24"/>
          <w:lang w:val="pt-BR"/>
        </w:rPr>
        <w:t>Dados para validação</w:t>
      </w:r>
    </w:p>
    <w:p w14:paraId="160E4811" w14:textId="15E30B90" w:rsidR="00330975" w:rsidRDefault="00445B66" w:rsidP="00330975">
      <w:pPr>
        <w:spacing w:before="120"/>
        <w:jc w:val="both"/>
        <w:rPr>
          <w:rFonts w:ascii="Times" w:hAnsi="Times" w:cs="Times"/>
          <w:lang w:val="pt-BR"/>
        </w:rPr>
      </w:pPr>
      <w:ins w:id="19" w:author="Laura Almeida" w:date="2021-05-26T13:44:00Z">
        <w:r w:rsidRPr="00445B66">
          <w:rPr>
            <w:rFonts w:ascii="Times" w:hAnsi="Times" w:cs="Times"/>
            <w:lang w:val="pt-BR"/>
          </w:rPr>
          <w:t xml:space="preserve">Foi gerado um conjunto de dados para validação do modelo através de web scraping em python, utilizando as bibliotecas Beautifulsoup e Selenium, ambas open-source, com o </w:t>
        </w:r>
        <w:r w:rsidRPr="00445B66">
          <w:rPr>
            <w:rFonts w:ascii="Times" w:hAnsi="Times" w:cs="Times"/>
            <w:lang w:val="pt-BR"/>
          </w:rPr>
          <w:lastRenderedPageBreak/>
          <w:t>Beautifulsoup projetado para análise de documentos HTML e XML e Selenium projetado para ser uma estrutura portátil para testar aplicações web.</w:t>
        </w:r>
      </w:ins>
      <w:del w:id="20" w:author="Laura Almeida" w:date="2021-05-26T13:44:00Z">
        <w:r w:rsidR="00330975" w:rsidRPr="00330975" w:rsidDel="00445B66">
          <w:rPr>
            <w:rFonts w:ascii="Times" w:hAnsi="Times" w:cs="Times"/>
            <w:lang w:val="pt-BR"/>
          </w:rPr>
          <w:delText xml:space="preserve">Foi gerado um conjunto de dados para validação do modelo através de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 xml:space="preserve"> </w:delText>
        </w:r>
        <w:r w:rsidR="00330975" w:rsidRPr="00111F24" w:rsidDel="00445B66">
          <w:rPr>
            <w:rFonts w:ascii="Times" w:hAnsi="Times" w:cs="Times"/>
            <w:i/>
            <w:lang w:val="pt-BR"/>
          </w:rPr>
          <w:delText>scraping</w:delText>
        </w:r>
        <w:r w:rsidR="00330975" w:rsidRPr="00330975" w:rsidDel="00445B66">
          <w:rPr>
            <w:rFonts w:ascii="Times" w:hAnsi="Times" w:cs="Times"/>
            <w:lang w:val="pt-BR"/>
          </w:rPr>
          <w:delText xml:space="preserve"> em python, utilizando as bibliotecas Beautifulsoup e Selenium, ambas abertas, com o Beautifulsoup projetado para análise de documentos HTML e XML e Selenium projetado para ser uma estrutura portátil para testar aplicações </w:delText>
        </w:r>
        <w:r w:rsidR="00330975" w:rsidRPr="00111F24" w:rsidDel="00445B66">
          <w:rPr>
            <w:rFonts w:ascii="Times" w:hAnsi="Times" w:cs="Times"/>
            <w:i/>
            <w:lang w:val="pt-BR"/>
          </w:rPr>
          <w:delText>web</w:delText>
        </w:r>
        <w:r w:rsidR="00330975" w:rsidRPr="00330975" w:rsidDel="00445B66">
          <w:rPr>
            <w:rFonts w:ascii="Times" w:hAnsi="Times" w:cs="Times"/>
            <w:lang w:val="pt-BR"/>
          </w:rPr>
          <w:delText>.</w:delText>
        </w:r>
      </w:del>
    </w:p>
    <w:p w14:paraId="3DA9C99C" w14:textId="7C790DF2" w:rsidR="00330975" w:rsidRPr="00741851" w:rsidRDefault="00330975" w:rsidP="00330975">
      <w:pPr>
        <w:pStyle w:val="BodyText"/>
        <w:spacing w:before="80" w:after="80"/>
        <w:ind w:right="159"/>
        <w:jc w:val="center"/>
        <w:rPr>
          <w:rFonts w:ascii="Helvetica" w:hAnsi="Helvetica" w:cs="Times"/>
          <w:b/>
          <w:bCs/>
          <w:noProof/>
          <w:sz w:val="20"/>
          <w:szCs w:val="24"/>
          <w:lang w:val="pt-BR"/>
        </w:rPr>
      </w:pPr>
      <w:r w:rsidRPr="00741851">
        <w:rPr>
          <w:rStyle w:val="Label"/>
          <w:rFonts w:ascii="Helvetica" w:hAnsi="Helvetica" w:cs="Times"/>
          <w:b/>
          <w:bCs/>
          <w:sz w:val="20"/>
          <w:szCs w:val="24"/>
          <w:lang w:val="pt-BR"/>
          <w14:ligatures w14:val="standard"/>
        </w:rPr>
        <w:t>Tabela 2:</w:t>
      </w:r>
      <w:r w:rsidRPr="00741851">
        <w:rPr>
          <w:rFonts w:ascii="Helvetica" w:hAnsi="Helvetica" w:cs="Times"/>
          <w:b/>
          <w:bCs/>
          <w:sz w:val="20"/>
          <w:szCs w:val="24"/>
          <w:lang w:val="pt-BR" w:eastAsia="ja-JP"/>
        </w:rPr>
        <w:t xml:space="preserve"> Conjunto de dados para etapas de teste.</w:t>
      </w:r>
    </w:p>
    <w:tbl>
      <w:tblPr>
        <w:tblStyle w:val="TableNormal10"/>
        <w:tblW w:w="8397" w:type="dxa"/>
        <w:jc w:val="center"/>
        <w:tblLayout w:type="fixed"/>
        <w:tblLook w:val="01E0" w:firstRow="1" w:lastRow="1" w:firstColumn="1" w:lastColumn="1" w:noHBand="0" w:noVBand="0"/>
      </w:tblPr>
      <w:tblGrid>
        <w:gridCol w:w="3686"/>
        <w:gridCol w:w="2149"/>
        <w:gridCol w:w="2562"/>
      </w:tblGrid>
      <w:tr w:rsidR="00EF19CD" w:rsidRPr="007F57DC" w14:paraId="13CC7F2E" w14:textId="77777777" w:rsidTr="001B1B44">
        <w:trPr>
          <w:trHeight w:val="220"/>
          <w:jc w:val="center"/>
        </w:trPr>
        <w:tc>
          <w:tcPr>
            <w:tcW w:w="3686" w:type="dxa"/>
            <w:tcBorders>
              <w:top w:val="single" w:sz="12" w:space="0" w:color="000000"/>
              <w:bottom w:val="single" w:sz="4" w:space="0" w:color="000000"/>
            </w:tcBorders>
          </w:tcPr>
          <w:p w14:paraId="28B438B5" w14:textId="77777777" w:rsidR="00EF19CD" w:rsidRPr="0002004F" w:rsidRDefault="00EF19CD" w:rsidP="007B623D">
            <w:pPr>
              <w:pStyle w:val="TableParagraph"/>
              <w:spacing w:before="1" w:line="175" w:lineRule="exact"/>
              <w:rPr>
                <w:rFonts w:ascii="Times" w:hAnsi="Times" w:cs="Times"/>
                <w:noProof/>
                <w:sz w:val="20"/>
                <w:szCs w:val="20"/>
                <w:lang w:val="pt-BR"/>
              </w:rPr>
            </w:pPr>
            <w:r w:rsidRPr="0002004F">
              <w:rPr>
                <w:rFonts w:ascii="Times" w:hAnsi="Times" w:cs="Times"/>
                <w:noProof/>
                <w:sz w:val="20"/>
                <w:szCs w:val="20"/>
                <w:lang w:val="pt-BR"/>
              </w:rPr>
              <w:t xml:space="preserve">Conjunto de dados de notícias do </w:t>
            </w:r>
            <w:r w:rsidRPr="0002004F">
              <w:rPr>
                <w:rFonts w:ascii="Times" w:hAnsi="Times" w:cs="Times"/>
                <w:i/>
                <w:noProof/>
                <w:sz w:val="20"/>
                <w:szCs w:val="20"/>
                <w:lang w:val="pt-BR"/>
              </w:rPr>
              <w:t>WebSite</w:t>
            </w:r>
          </w:p>
        </w:tc>
        <w:tc>
          <w:tcPr>
            <w:tcW w:w="2149" w:type="dxa"/>
            <w:tcBorders>
              <w:top w:val="single" w:sz="12" w:space="0" w:color="000000"/>
              <w:bottom w:val="single" w:sz="4" w:space="0" w:color="000000"/>
            </w:tcBorders>
          </w:tcPr>
          <w:p w14:paraId="24F03D11" w14:textId="77777777" w:rsidR="00EF19CD" w:rsidRPr="0002004F" w:rsidRDefault="00EF19CD" w:rsidP="007B623D">
            <w:pPr>
              <w:pStyle w:val="TableParagraph"/>
              <w:spacing w:before="1" w:line="175" w:lineRule="exact"/>
              <w:ind w:left="472"/>
              <w:rPr>
                <w:rFonts w:ascii="Times" w:hAnsi="Times" w:cs="Times"/>
                <w:noProof/>
                <w:sz w:val="20"/>
                <w:szCs w:val="20"/>
                <w:lang w:val="pt-BR"/>
              </w:rPr>
            </w:pPr>
            <w:r w:rsidRPr="0002004F">
              <w:rPr>
                <w:rFonts w:ascii="Times" w:hAnsi="Times" w:cs="Times"/>
                <w:noProof/>
                <w:sz w:val="20"/>
                <w:szCs w:val="20"/>
                <w:lang w:val="pt-BR"/>
              </w:rPr>
              <w:t>Classe</w:t>
            </w:r>
          </w:p>
        </w:tc>
        <w:tc>
          <w:tcPr>
            <w:tcW w:w="2562" w:type="dxa"/>
            <w:tcBorders>
              <w:top w:val="single" w:sz="12" w:space="0" w:color="000000"/>
              <w:bottom w:val="single" w:sz="4" w:space="0" w:color="000000"/>
            </w:tcBorders>
          </w:tcPr>
          <w:p w14:paraId="2F636954" w14:textId="77777777" w:rsidR="00EF19CD" w:rsidRPr="0002004F" w:rsidRDefault="00EF19CD" w:rsidP="007B623D">
            <w:pPr>
              <w:pStyle w:val="TableParagraph"/>
              <w:spacing w:before="1" w:line="175" w:lineRule="exact"/>
              <w:ind w:left="328"/>
              <w:rPr>
                <w:rFonts w:ascii="Times" w:hAnsi="Times" w:cs="Times"/>
                <w:noProof/>
                <w:sz w:val="20"/>
                <w:szCs w:val="20"/>
                <w:lang w:val="pt-BR"/>
              </w:rPr>
            </w:pPr>
            <w:r w:rsidRPr="0002004F">
              <w:rPr>
                <w:rFonts w:ascii="Times" w:hAnsi="Times" w:cs="Times"/>
                <w:noProof/>
                <w:sz w:val="20"/>
                <w:szCs w:val="20"/>
                <w:lang w:val="pt-BR"/>
              </w:rPr>
              <w:t>Tamanho da amostra</w:t>
            </w:r>
          </w:p>
        </w:tc>
      </w:tr>
      <w:tr w:rsidR="00EF19CD" w:rsidRPr="007F57DC" w14:paraId="5158D5C4" w14:textId="77777777" w:rsidTr="001B1B44">
        <w:trPr>
          <w:trHeight w:val="221"/>
          <w:jc w:val="center"/>
        </w:trPr>
        <w:tc>
          <w:tcPr>
            <w:tcW w:w="3686" w:type="dxa"/>
            <w:tcBorders>
              <w:top w:val="single" w:sz="4" w:space="0" w:color="000000"/>
            </w:tcBorders>
          </w:tcPr>
          <w:p w14:paraId="2737BC03" w14:textId="77777777" w:rsidR="00EF19CD" w:rsidRPr="0002004F" w:rsidRDefault="008E14A0" w:rsidP="007B623D">
            <w:pPr>
              <w:pStyle w:val="TableParagraph"/>
              <w:spacing w:line="179" w:lineRule="exact"/>
              <w:rPr>
                <w:rFonts w:ascii="Times" w:hAnsi="Times" w:cs="Times"/>
                <w:noProof/>
                <w:sz w:val="20"/>
                <w:szCs w:val="20"/>
                <w:lang w:val="pt-BR"/>
              </w:rPr>
            </w:pPr>
            <w:hyperlink r:id="rId12" w:history="1">
              <w:r w:rsidR="00EF19CD" w:rsidRPr="0002004F">
                <w:rPr>
                  <w:rFonts w:ascii="Times" w:hAnsi="Times" w:cs="Times"/>
                  <w:sz w:val="20"/>
                  <w:szCs w:val="20"/>
                  <w:lang w:val="pt-BR"/>
                </w:rPr>
                <w:t>https://contraponto.jor.br/</w:t>
              </w:r>
            </w:hyperlink>
          </w:p>
        </w:tc>
        <w:tc>
          <w:tcPr>
            <w:tcW w:w="2149" w:type="dxa"/>
            <w:tcBorders>
              <w:top w:val="single" w:sz="4" w:space="0" w:color="000000"/>
            </w:tcBorders>
          </w:tcPr>
          <w:p w14:paraId="203490B0" w14:textId="77777777" w:rsidR="00EF19CD" w:rsidRPr="0002004F" w:rsidRDefault="00EF19CD" w:rsidP="007B623D">
            <w:pPr>
              <w:pStyle w:val="TableParagraph"/>
              <w:spacing w:line="179" w:lineRule="exact"/>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Borders>
              <w:top w:val="single" w:sz="4" w:space="0" w:color="000000"/>
            </w:tcBorders>
          </w:tcPr>
          <w:p w14:paraId="1B9F825C" w14:textId="77777777" w:rsidR="00EF19CD" w:rsidRPr="0002004F" w:rsidRDefault="00EF19CD" w:rsidP="007B623D">
            <w:pPr>
              <w:pStyle w:val="TableParagraph"/>
              <w:spacing w:line="179" w:lineRule="exact"/>
              <w:ind w:left="328"/>
              <w:rPr>
                <w:rFonts w:ascii="Times" w:hAnsi="Times" w:cs="Times"/>
                <w:noProof/>
                <w:sz w:val="20"/>
                <w:szCs w:val="20"/>
                <w:lang w:val="pt-BR"/>
              </w:rPr>
            </w:pPr>
            <w:r w:rsidRPr="0002004F">
              <w:rPr>
                <w:rFonts w:ascii="Times" w:hAnsi="Times" w:cs="Times"/>
                <w:noProof/>
                <w:sz w:val="20"/>
                <w:szCs w:val="20"/>
                <w:lang w:val="pt-BR"/>
              </w:rPr>
              <w:t>291</w:t>
            </w:r>
          </w:p>
        </w:tc>
      </w:tr>
      <w:tr w:rsidR="00EF19CD" w:rsidRPr="007F57DC" w14:paraId="45F2C67F" w14:textId="77777777" w:rsidTr="001B1B44">
        <w:trPr>
          <w:trHeight w:val="218"/>
          <w:jc w:val="center"/>
        </w:trPr>
        <w:tc>
          <w:tcPr>
            <w:tcW w:w="3686" w:type="dxa"/>
          </w:tcPr>
          <w:p w14:paraId="580DB1F1" w14:textId="77777777" w:rsidR="00EF19CD" w:rsidRPr="0002004F" w:rsidRDefault="008E14A0" w:rsidP="007B623D">
            <w:pPr>
              <w:pStyle w:val="TableParagraph"/>
              <w:rPr>
                <w:rFonts w:ascii="Times" w:hAnsi="Times" w:cs="Times"/>
                <w:noProof/>
                <w:sz w:val="20"/>
                <w:szCs w:val="20"/>
                <w:lang w:val="pt"/>
              </w:rPr>
            </w:pPr>
            <w:r>
              <w:fldChar w:fldCharType="begin"/>
            </w:r>
            <w:r w:rsidRPr="00445B66">
              <w:rPr>
                <w:lang w:val="pt"/>
                <w:rPrChange w:id="21" w:author="Laura Almeida" w:date="2021-05-26T13:42:00Z">
                  <w:rPr/>
                </w:rPrChange>
              </w:rPr>
              <w:instrText xml:space="preserve"> HYPERLINK "https://www.conversaafiada.com.br/politica/" \h </w:instrText>
            </w:r>
            <w:r>
              <w:fldChar w:fldCharType="separate"/>
            </w:r>
            <w:r w:rsidR="00EF19CD" w:rsidRPr="0002004F">
              <w:rPr>
                <w:rFonts w:ascii="Times" w:hAnsi="Times" w:cs="Times"/>
                <w:noProof/>
                <w:sz w:val="20"/>
                <w:szCs w:val="20"/>
                <w:lang w:val="pt"/>
              </w:rPr>
              <w:t>https://www.conversaafiada.com.br/politica/</w:t>
            </w:r>
            <w:r>
              <w:rPr>
                <w:rFonts w:ascii="Times" w:hAnsi="Times" w:cs="Times"/>
                <w:noProof/>
                <w:sz w:val="20"/>
                <w:szCs w:val="20"/>
                <w:lang w:val="pt"/>
              </w:rPr>
              <w:fldChar w:fldCharType="end"/>
            </w:r>
          </w:p>
        </w:tc>
        <w:tc>
          <w:tcPr>
            <w:tcW w:w="2149" w:type="dxa"/>
          </w:tcPr>
          <w:p w14:paraId="2070606A"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Falsa</w:t>
            </w:r>
          </w:p>
        </w:tc>
        <w:tc>
          <w:tcPr>
            <w:tcW w:w="2562" w:type="dxa"/>
          </w:tcPr>
          <w:p w14:paraId="122F91A3"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180</w:t>
            </w:r>
          </w:p>
        </w:tc>
      </w:tr>
      <w:tr w:rsidR="00EF19CD" w:rsidRPr="007F57DC" w14:paraId="169FAFC8" w14:textId="77777777" w:rsidTr="001B1B44">
        <w:trPr>
          <w:trHeight w:val="218"/>
          <w:jc w:val="center"/>
        </w:trPr>
        <w:tc>
          <w:tcPr>
            <w:tcW w:w="3686" w:type="dxa"/>
          </w:tcPr>
          <w:p w14:paraId="0DB5DD64" w14:textId="77777777" w:rsidR="00EF19CD" w:rsidRPr="0002004F" w:rsidRDefault="008E14A0" w:rsidP="007B623D">
            <w:pPr>
              <w:pStyle w:val="TableParagraph"/>
              <w:rPr>
                <w:rFonts w:ascii="Times" w:hAnsi="Times" w:cs="Times"/>
                <w:noProof/>
                <w:sz w:val="20"/>
                <w:szCs w:val="20"/>
                <w:lang w:val="pt"/>
              </w:rPr>
            </w:pPr>
            <w:r>
              <w:fldChar w:fldCharType="begin"/>
            </w:r>
            <w:r w:rsidRPr="00445B66">
              <w:rPr>
                <w:lang w:val="pt"/>
                <w:rPrChange w:id="22" w:author="Laura Almeida" w:date="2021-05-26T13:42:00Z">
                  <w:rPr/>
                </w:rPrChange>
              </w:rPr>
              <w:instrText xml:space="preserve"> HYPERLINK "https://g1.globo.com/politica/" \h </w:instrText>
            </w:r>
            <w:r>
              <w:fldChar w:fldCharType="separate"/>
            </w:r>
            <w:r w:rsidR="00EF19CD" w:rsidRPr="0002004F">
              <w:rPr>
                <w:rFonts w:ascii="Times" w:hAnsi="Times" w:cs="Times"/>
                <w:noProof/>
                <w:sz w:val="20"/>
                <w:szCs w:val="20"/>
                <w:lang w:val="pt"/>
              </w:rPr>
              <w:t>https://g1.globo.com/politica/</w:t>
            </w:r>
            <w:r>
              <w:rPr>
                <w:rFonts w:ascii="Times" w:hAnsi="Times" w:cs="Times"/>
                <w:noProof/>
                <w:sz w:val="20"/>
                <w:szCs w:val="20"/>
                <w:lang w:val="pt"/>
              </w:rPr>
              <w:fldChar w:fldCharType="end"/>
            </w:r>
          </w:p>
        </w:tc>
        <w:tc>
          <w:tcPr>
            <w:tcW w:w="2149" w:type="dxa"/>
          </w:tcPr>
          <w:p w14:paraId="14FB0459" w14:textId="77777777" w:rsidR="00EF19CD" w:rsidRPr="0002004F" w:rsidRDefault="00EF19CD" w:rsidP="007B623D">
            <w:pPr>
              <w:pStyle w:val="TableParagraph"/>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Pr>
          <w:p w14:paraId="7CE27497" w14:textId="77777777" w:rsidR="00EF19CD" w:rsidRPr="0002004F" w:rsidRDefault="00EF19CD" w:rsidP="007B623D">
            <w:pPr>
              <w:pStyle w:val="TableParagraph"/>
              <w:ind w:left="328"/>
              <w:rPr>
                <w:rFonts w:ascii="Times" w:hAnsi="Times" w:cs="Times"/>
                <w:noProof/>
                <w:sz w:val="20"/>
                <w:szCs w:val="20"/>
                <w:lang w:val="pt-BR"/>
              </w:rPr>
            </w:pPr>
            <w:r w:rsidRPr="0002004F">
              <w:rPr>
                <w:rFonts w:ascii="Times" w:hAnsi="Times" w:cs="Times"/>
                <w:noProof/>
                <w:sz w:val="20"/>
                <w:szCs w:val="20"/>
                <w:lang w:val="pt-BR"/>
              </w:rPr>
              <w:t>159</w:t>
            </w:r>
          </w:p>
        </w:tc>
      </w:tr>
      <w:tr w:rsidR="00EF19CD" w:rsidRPr="007F57DC" w14:paraId="1B4A9C5B" w14:textId="77777777" w:rsidTr="001B1B44">
        <w:trPr>
          <w:trHeight w:val="214"/>
          <w:jc w:val="center"/>
        </w:trPr>
        <w:tc>
          <w:tcPr>
            <w:tcW w:w="3686" w:type="dxa"/>
            <w:tcBorders>
              <w:bottom w:val="single" w:sz="12" w:space="0" w:color="000000"/>
            </w:tcBorders>
          </w:tcPr>
          <w:p w14:paraId="072746EE" w14:textId="77777777" w:rsidR="00EF19CD" w:rsidRPr="0002004F" w:rsidRDefault="008E14A0" w:rsidP="007B623D">
            <w:pPr>
              <w:pStyle w:val="TableParagraph"/>
              <w:spacing w:line="171" w:lineRule="exact"/>
              <w:rPr>
                <w:rFonts w:ascii="Times" w:hAnsi="Times" w:cs="Times"/>
                <w:noProof/>
                <w:sz w:val="20"/>
                <w:szCs w:val="20"/>
                <w:lang w:val="pt"/>
              </w:rPr>
            </w:pPr>
            <w:r>
              <w:fldChar w:fldCharType="begin"/>
            </w:r>
            <w:r w:rsidRPr="00445B66">
              <w:rPr>
                <w:lang w:val="pt"/>
                <w:rPrChange w:id="23" w:author="Laura Almeida" w:date="2021-05-26T13:42:00Z">
                  <w:rPr/>
                </w:rPrChange>
              </w:rPr>
              <w:instrText xml:space="preserve"> HYPERLINK "https://politica.estadao.com.br/noticias/" \h </w:instrText>
            </w:r>
            <w:r>
              <w:fldChar w:fldCharType="separate"/>
            </w:r>
            <w:r w:rsidR="00EF19CD" w:rsidRPr="0002004F">
              <w:rPr>
                <w:rFonts w:ascii="Times" w:hAnsi="Times" w:cs="Times"/>
                <w:noProof/>
                <w:sz w:val="20"/>
                <w:szCs w:val="20"/>
                <w:lang w:val="pt"/>
              </w:rPr>
              <w:t>https://politica.estadao.com.br/noticias/</w:t>
            </w:r>
            <w:r>
              <w:rPr>
                <w:rFonts w:ascii="Times" w:hAnsi="Times" w:cs="Times"/>
                <w:noProof/>
                <w:sz w:val="20"/>
                <w:szCs w:val="20"/>
                <w:lang w:val="pt"/>
              </w:rPr>
              <w:fldChar w:fldCharType="end"/>
            </w:r>
          </w:p>
        </w:tc>
        <w:tc>
          <w:tcPr>
            <w:tcW w:w="2149" w:type="dxa"/>
            <w:tcBorders>
              <w:bottom w:val="single" w:sz="12" w:space="0" w:color="000000"/>
            </w:tcBorders>
          </w:tcPr>
          <w:p w14:paraId="08D8BF94" w14:textId="77777777" w:rsidR="00EF19CD" w:rsidRPr="0002004F" w:rsidRDefault="00EF19CD" w:rsidP="007B623D">
            <w:pPr>
              <w:pStyle w:val="TableParagraph"/>
              <w:spacing w:line="171" w:lineRule="exact"/>
              <w:ind w:left="472"/>
              <w:rPr>
                <w:rFonts w:ascii="Times" w:hAnsi="Times" w:cs="Times"/>
                <w:noProof/>
                <w:sz w:val="20"/>
                <w:szCs w:val="20"/>
                <w:lang w:val="pt-BR"/>
              </w:rPr>
            </w:pPr>
            <w:r w:rsidRPr="0002004F">
              <w:rPr>
                <w:rFonts w:ascii="Times" w:hAnsi="Times" w:cs="Times"/>
                <w:noProof/>
                <w:sz w:val="20"/>
                <w:szCs w:val="20"/>
                <w:lang w:val="pt-BR"/>
              </w:rPr>
              <w:t>Não Falsa</w:t>
            </w:r>
          </w:p>
        </w:tc>
        <w:tc>
          <w:tcPr>
            <w:tcW w:w="2562" w:type="dxa"/>
            <w:tcBorders>
              <w:bottom w:val="single" w:sz="12" w:space="0" w:color="000000"/>
            </w:tcBorders>
          </w:tcPr>
          <w:p w14:paraId="7E3A3D32" w14:textId="77777777" w:rsidR="00EF19CD" w:rsidRPr="0002004F" w:rsidRDefault="00EF19CD" w:rsidP="007B623D">
            <w:pPr>
              <w:pStyle w:val="TableParagraph"/>
              <w:spacing w:line="171" w:lineRule="exact"/>
              <w:ind w:left="328"/>
              <w:rPr>
                <w:rFonts w:ascii="Times" w:hAnsi="Times" w:cs="Times"/>
                <w:noProof/>
                <w:sz w:val="20"/>
                <w:szCs w:val="20"/>
                <w:lang w:val="pt-BR"/>
              </w:rPr>
            </w:pPr>
            <w:r w:rsidRPr="0002004F">
              <w:rPr>
                <w:rFonts w:ascii="Times" w:hAnsi="Times" w:cs="Times"/>
                <w:noProof/>
                <w:sz w:val="20"/>
                <w:szCs w:val="20"/>
                <w:lang w:val="pt-BR"/>
              </w:rPr>
              <w:t>131</w:t>
            </w:r>
          </w:p>
        </w:tc>
      </w:tr>
    </w:tbl>
    <w:p w14:paraId="123E6C18" w14:textId="73EB583E" w:rsidR="00330975" w:rsidRDefault="00330975" w:rsidP="00EF19CD">
      <w:pPr>
        <w:spacing w:before="120"/>
        <w:ind w:firstLine="720"/>
        <w:jc w:val="both"/>
        <w:rPr>
          <w:rFonts w:ascii="Times" w:hAnsi="Times" w:cs="Times"/>
          <w:lang w:val="pt-BR"/>
        </w:rPr>
      </w:pPr>
      <w:r w:rsidRPr="00330975">
        <w:rPr>
          <w:rFonts w:ascii="Times" w:hAnsi="Times" w:cs="Times"/>
          <w:lang w:val="pt-BR"/>
        </w:rPr>
        <w:t>Como mostrado na Tabela 2, foram mapeados dois sites que compartilham notícias falsas e dois sites considerados confiáveis, de acordo com a justificativa da Seção 1, para o conjunto de dados de treinamento. Neste conjunto foram coletados de cada notícia: link, título e conteúdo e foi inserido um campo indicando se essas notícias são falsas ou não.</w:t>
      </w:r>
    </w:p>
    <w:p w14:paraId="69FDB375" w14:textId="6D05A3B9" w:rsidR="00330975" w:rsidRDefault="0002004F" w:rsidP="00433C16">
      <w:pPr>
        <w:pStyle w:val="Heading1"/>
        <w:keepLines w:val="0"/>
        <w:spacing w:before="240" w:after="0"/>
        <w:ind w:left="0" w:firstLine="0"/>
      </w:pPr>
      <w:r>
        <w:t>4</w:t>
      </w:r>
      <w:r w:rsidR="00330975">
        <w:t xml:space="preserve">. </w:t>
      </w:r>
      <w:r w:rsidR="00330975">
        <w:rPr>
          <w:rFonts w:ascii="Times" w:hAnsi="Times" w:cs="Times"/>
          <w:sz w:val="26"/>
          <w:szCs w:val="26"/>
        </w:rPr>
        <w:t>Análise de dados</w:t>
      </w:r>
    </w:p>
    <w:p w14:paraId="1FC57216" w14:textId="69654CAF" w:rsidR="000C4AFF" w:rsidRDefault="007D06EA" w:rsidP="000C4AFF">
      <w:pPr>
        <w:spacing w:before="120"/>
        <w:jc w:val="both"/>
        <w:rPr>
          <w:rFonts w:ascii="Times" w:hAnsi="Times" w:cs="Times"/>
          <w:lang w:val="pt-BR"/>
        </w:rPr>
      </w:pPr>
      <w:r w:rsidRPr="00741851">
        <w:rPr>
          <w:rFonts w:ascii="Helvetica" w:hAnsi="Helvetica"/>
          <w:noProof/>
          <w:lang w:val="pt-BR"/>
        </w:rPr>
        <w:drawing>
          <wp:anchor distT="0" distB="0" distL="0" distR="0" simplePos="0" relativeHeight="251659264" behindDoc="0" locked="0" layoutInCell="1" allowOverlap="1" wp14:anchorId="7FFCCA1B" wp14:editId="02B9E799">
            <wp:simplePos x="0" y="0"/>
            <wp:positionH relativeFrom="margin">
              <wp:posOffset>1106170</wp:posOffset>
            </wp:positionH>
            <wp:positionV relativeFrom="paragraph">
              <wp:posOffset>782320</wp:posOffset>
            </wp:positionV>
            <wp:extent cx="2679065" cy="1798320"/>
            <wp:effectExtent l="0" t="0" r="6985" b="0"/>
            <wp:wrapTopAndBottom/>
            <wp:docPr id="7" name="image2.jpeg" descr="Tela de computador com texto preto sobre fundo branco  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stretch>
                      <a:fillRect/>
                    </a:stretch>
                  </pic:blipFill>
                  <pic:spPr>
                    <a:xfrm>
                      <a:off x="0" y="0"/>
                      <a:ext cx="2679065" cy="1798320"/>
                    </a:xfrm>
                    <a:prstGeom prst="rect">
                      <a:avLst/>
                    </a:prstGeom>
                  </pic:spPr>
                </pic:pic>
              </a:graphicData>
            </a:graphic>
            <wp14:sizeRelH relativeFrom="margin">
              <wp14:pctWidth>0</wp14:pctWidth>
            </wp14:sizeRelH>
            <wp14:sizeRelV relativeFrom="margin">
              <wp14:pctHeight>0</wp14:pctHeight>
            </wp14:sizeRelV>
          </wp:anchor>
        </w:drawing>
      </w:r>
      <w:ins w:id="24" w:author="Laura Almeida" w:date="2021-05-26T13:45:00Z">
        <w:r w:rsidR="00445B66">
          <w:rPr>
            <w:noProof/>
            <w:lang w:val="pt-BR"/>
          </w:rPr>
          <w:t>De acordo com a</w:t>
        </w:r>
        <w:r w:rsidR="00445B66" w:rsidRPr="005C403B">
          <w:rPr>
            <w:noProof/>
            <w:lang w:val="pt-BR"/>
          </w:rPr>
          <w:t xml:space="preserve"> Fig</w:t>
        </w:r>
        <w:r w:rsidR="00445B66">
          <w:rPr>
            <w:noProof/>
            <w:lang w:val="pt-BR"/>
          </w:rPr>
          <w:t>ura</w:t>
        </w:r>
        <w:r w:rsidR="00445B66" w:rsidRPr="005C403B">
          <w:rPr>
            <w:noProof/>
            <w:lang w:val="pt-BR"/>
          </w:rPr>
          <w:t xml:space="preserve">. </w:t>
        </w:r>
        <w:r w:rsidR="00445B66">
          <w:rPr>
            <w:noProof/>
            <w:lang w:val="pt-BR"/>
          </w:rPr>
          <w:t>4</w:t>
        </w:r>
        <w:r w:rsidR="00445B66" w:rsidRPr="005C403B">
          <w:rPr>
            <w:noProof/>
            <w:lang w:val="pt-BR"/>
          </w:rPr>
          <w:t>.</w:t>
        </w:r>
        <w:r w:rsidR="00445B66">
          <w:rPr>
            <w:noProof/>
            <w:lang w:val="pt-BR"/>
          </w:rPr>
          <w:t xml:space="preserve"> é possível</w:t>
        </w:r>
        <w:r w:rsidR="00445B66" w:rsidRPr="005C403B">
          <w:rPr>
            <w:noProof/>
            <w:lang w:val="pt-BR"/>
          </w:rPr>
          <w:t xml:space="preserve"> notar que a mediana da</w:t>
        </w:r>
        <w:r w:rsidR="00445B66">
          <w:rPr>
            <w:noProof/>
            <w:lang w:val="pt-BR"/>
          </w:rPr>
          <w:t xml:space="preserve"> quantidade de palavras nas </w:t>
        </w:r>
        <w:r w:rsidR="00445B66" w:rsidRPr="005C403B">
          <w:rPr>
            <w:noProof/>
            <w:lang w:val="pt-BR"/>
          </w:rPr>
          <w:t xml:space="preserve">notícias não </w:t>
        </w:r>
        <w:r w:rsidR="00445B66">
          <w:rPr>
            <w:noProof/>
            <w:lang w:val="pt-BR"/>
          </w:rPr>
          <w:t>falsas</w:t>
        </w:r>
        <w:r w:rsidR="00445B66" w:rsidRPr="005C403B">
          <w:rPr>
            <w:noProof/>
            <w:lang w:val="pt-BR"/>
          </w:rPr>
          <w:t xml:space="preserve">, representadas pelo número 1, é muito maior do que 50% das </w:t>
        </w:r>
        <w:r w:rsidR="00445B66">
          <w:rPr>
            <w:noProof/>
            <w:lang w:val="pt-BR"/>
          </w:rPr>
          <w:t>notícias falsas</w:t>
        </w:r>
        <w:r w:rsidR="00445B66" w:rsidRPr="005C403B">
          <w:rPr>
            <w:noProof/>
            <w:lang w:val="pt-BR"/>
          </w:rPr>
          <w:t>, representadas pelo número 0</w:t>
        </w:r>
        <w:r w:rsidR="00445B66">
          <w:rPr>
            <w:noProof/>
            <w:lang w:val="pt-BR"/>
          </w:rPr>
          <w:t>.</w:t>
        </w:r>
      </w:ins>
      <w:del w:id="25" w:author="Laura Almeida" w:date="2021-05-26T13:45:00Z">
        <w:r w:rsidR="000C4AFF" w:rsidRPr="000C4AFF" w:rsidDel="00445B66">
          <w:rPr>
            <w:rFonts w:ascii="Times" w:hAnsi="Times" w:cs="Times"/>
            <w:lang w:val="pt-BR"/>
          </w:rPr>
          <w:delText>Durante a análise feita na base de treinamento, verificou-se que mais de 75% das notícias falsas têm menos de 218 caracteres de palavras, então notícias falsas tendem a ser mais curtas se comparadas com as não falsas e mais de 75% das notícias não falsas tem número de palavras menor que 1369 caracteres.</w:delText>
        </w:r>
      </w:del>
    </w:p>
    <w:p w14:paraId="1616996D" w14:textId="194AE5F9" w:rsidR="000C4AFF" w:rsidRPr="00741851" w:rsidRDefault="000C4AFF" w:rsidP="003C0EF3">
      <w:pPr>
        <w:spacing w:before="120" w:after="120"/>
        <w:ind w:left="454" w:right="454"/>
        <w:jc w:val="both"/>
        <w:rPr>
          <w:rFonts w:ascii="Helvetica" w:hAnsi="Helvetica" w:cs="Times"/>
          <w:lang w:val="pt-BR"/>
        </w:rPr>
      </w:pPr>
      <w:r w:rsidRPr="00741851">
        <w:rPr>
          <w:rFonts w:ascii="Helvetica" w:hAnsi="Helvetica" w:cs="Times"/>
          <w:b/>
          <w:bCs/>
          <w:sz w:val="20"/>
          <w:szCs w:val="20"/>
          <w:lang w:val="pt-BR"/>
        </w:rPr>
        <w:t xml:space="preserve">Figura 3. </w:t>
      </w:r>
      <w:r w:rsidRPr="00741851">
        <w:rPr>
          <w:rFonts w:ascii="Helvetica" w:hAnsi="Helvetica" w:cs="Times"/>
          <w:b/>
          <w:bCs/>
          <w:i/>
          <w:sz w:val="20"/>
          <w:szCs w:val="20"/>
          <w:lang w:val="pt-BR"/>
        </w:rPr>
        <w:t>Boxplot</w:t>
      </w:r>
      <w:r w:rsidRPr="00741851">
        <w:rPr>
          <w:rFonts w:ascii="Helvetica" w:hAnsi="Helvetica" w:cs="Times"/>
          <w:b/>
          <w:bCs/>
          <w:sz w:val="20"/>
          <w:szCs w:val="20"/>
          <w:lang w:val="pt-BR"/>
        </w:rPr>
        <w:t xml:space="preserve"> da distribuição de quantidade de palavras</w:t>
      </w:r>
    </w:p>
    <w:p w14:paraId="7C08AAF5" w14:textId="43E57477" w:rsidR="000C4AFF" w:rsidRPr="000C4AFF" w:rsidDel="00445B66" w:rsidRDefault="00445B66" w:rsidP="000C4AFF">
      <w:pPr>
        <w:spacing w:before="120"/>
        <w:ind w:firstLine="720"/>
        <w:jc w:val="both"/>
        <w:rPr>
          <w:del w:id="26" w:author="Laura Almeida" w:date="2021-05-26T13:46:00Z"/>
          <w:rFonts w:ascii="Times" w:hAnsi="Times" w:cs="Times"/>
          <w:lang w:val="pt-BR"/>
        </w:rPr>
      </w:pPr>
      <w:ins w:id="27" w:author="Laura Almeida" w:date="2021-05-26T13:46:00Z">
        <w:r w:rsidRPr="00445B66">
          <w:rPr>
            <w:rFonts w:ascii="Times" w:hAnsi="Times" w:cs="Times"/>
            <w:lang w:val="pt-BR"/>
          </w:rPr>
          <w:t xml:space="preserve">Portanto pode-se levantar a hipótese que as noticias falsas tendem a ter textos mais curtos, cuja comprovação pode ser dada também pela média das palavras, onde o número delas em notícias falsas é de 303 caracteres, enquanto em uma notícia não falsa o número aumenta para 527 caracteres. No entanto, é possível notar possíveis outliers, ou valores atípicos, pois há notícias falsas com mais de 1000 palavras, ou seja algumas noticias falsas podem ter um corpo textual maior do que padrão, e isso poderá dificultar os algoritmos na diferenciação entre as classes. </w:t>
        </w:r>
      </w:ins>
      <w:del w:id="28" w:author="Laura Almeida" w:date="2021-05-26T13:46:00Z">
        <w:r w:rsidR="000C4AFF" w:rsidRPr="000C4AFF" w:rsidDel="00445B66">
          <w:rPr>
            <w:rFonts w:ascii="Times" w:hAnsi="Times" w:cs="Times"/>
            <w:lang w:val="pt-BR"/>
          </w:rPr>
          <w:delText xml:space="preserve">De acordo com a Figura. </w:delText>
        </w:r>
        <w:r w:rsidR="000C4AFF" w:rsidDel="00445B66">
          <w:rPr>
            <w:rFonts w:ascii="Times" w:hAnsi="Times" w:cs="Times"/>
            <w:lang w:val="pt-BR"/>
          </w:rPr>
          <w:delText>3</w:delText>
        </w:r>
        <w:r w:rsidR="000C4AFF" w:rsidRPr="000C4AFF" w:rsidDel="00445B66">
          <w:rPr>
            <w:rFonts w:ascii="Times" w:hAnsi="Times" w:cs="Times"/>
            <w:lang w:val="pt-BR"/>
          </w:rPr>
          <w:delText>. É possível notar que a mediana das notícias não falsas, representadas pelo número 1, é muito maior do que 50% das notícias falsas, representadas pelo número 0. No entanto, é possível notar possíveis outliers, ou valores atípicos, pois há notícias falsas com mais de 1000 palavras.</w:delText>
        </w:r>
      </w:del>
    </w:p>
    <w:p w14:paraId="57667C4F" w14:textId="77777777" w:rsidR="00445B66" w:rsidRDefault="000C4AFF" w:rsidP="000C4AFF">
      <w:pPr>
        <w:spacing w:before="120"/>
        <w:ind w:firstLine="720"/>
        <w:jc w:val="both"/>
        <w:rPr>
          <w:ins w:id="29" w:author="Laura Almeida" w:date="2021-05-26T13:46:00Z"/>
          <w:rFonts w:ascii="Times" w:hAnsi="Times" w:cs="Times"/>
          <w:lang w:val="pt-BR"/>
        </w:rPr>
      </w:pPr>
      <w:r w:rsidRPr="000C4AFF">
        <w:rPr>
          <w:rFonts w:ascii="Times" w:hAnsi="Times" w:cs="Times"/>
          <w:lang w:val="pt-BR"/>
        </w:rPr>
        <w:t>Também foi descoberto que, em média, o número de palavras em notícias falsas é de 303 caracteres, enquanto em uma notícia não falsa o número aumenta para 527 caracteres.</w:t>
      </w:r>
      <w:r>
        <w:rPr>
          <w:rFonts w:ascii="Times" w:hAnsi="Times" w:cs="Times"/>
          <w:lang w:val="pt-BR"/>
        </w:rPr>
        <w:t xml:space="preserve"> </w:t>
      </w:r>
    </w:p>
    <w:p w14:paraId="7BC8D622" w14:textId="584A06AE" w:rsidR="000C4AFF" w:rsidRPr="000C4AFF" w:rsidRDefault="000C4AFF" w:rsidP="000C4AFF">
      <w:pPr>
        <w:spacing w:before="120"/>
        <w:ind w:firstLine="720"/>
        <w:jc w:val="both"/>
        <w:rPr>
          <w:rFonts w:ascii="Times" w:hAnsi="Times" w:cs="Times"/>
          <w:lang w:val="pt-BR"/>
        </w:rPr>
      </w:pPr>
      <w:r w:rsidRPr="000C4AFF">
        <w:rPr>
          <w:rFonts w:ascii="Times" w:hAnsi="Times" w:cs="Times"/>
          <w:lang w:val="pt-BR"/>
        </w:rPr>
        <w:t xml:space="preserve">Para dar uma melhor visibilidade das palavras mais constantes em notícias falsas políticas e notícias não falsa, um </w:t>
      </w:r>
      <w:r w:rsidR="00146EC6">
        <w:rPr>
          <w:rFonts w:ascii="Times" w:hAnsi="Times" w:cs="Times"/>
          <w:i/>
          <w:lang w:val="pt-BR"/>
        </w:rPr>
        <w:t>w</w:t>
      </w:r>
      <w:r w:rsidRPr="00DD1025">
        <w:rPr>
          <w:rFonts w:ascii="Times" w:hAnsi="Times" w:cs="Times"/>
          <w:i/>
          <w:lang w:val="pt-BR"/>
        </w:rPr>
        <w:t>ord</w:t>
      </w:r>
      <w:r w:rsidR="00DD1025">
        <w:rPr>
          <w:rFonts w:ascii="Times" w:hAnsi="Times" w:cs="Times"/>
          <w:i/>
          <w:lang w:val="pt-BR"/>
        </w:rPr>
        <w:t>c</w:t>
      </w:r>
      <w:r w:rsidRPr="00DD1025">
        <w:rPr>
          <w:rFonts w:ascii="Times" w:hAnsi="Times" w:cs="Times"/>
          <w:i/>
          <w:lang w:val="pt-BR"/>
        </w:rPr>
        <w:t>loud</w:t>
      </w:r>
      <w:r w:rsidRPr="000C4AFF">
        <w:rPr>
          <w:rFonts w:ascii="Times" w:hAnsi="Times" w:cs="Times"/>
          <w:lang w:val="pt-BR"/>
        </w:rPr>
        <w:t xml:space="preserve"> foi gerado e, além facilitar a visualização, </w:t>
      </w:r>
      <w:r w:rsidRPr="000C4AFF">
        <w:rPr>
          <w:rFonts w:ascii="Times" w:hAnsi="Times" w:cs="Times"/>
          <w:lang w:val="pt-BR"/>
        </w:rPr>
        <w:lastRenderedPageBreak/>
        <w:t xml:space="preserve">pode ajudar a entender se é necessário realizar o pré-processamento novamente, para </w:t>
      </w:r>
      <w:r w:rsidR="007D06EA" w:rsidRPr="005C403B">
        <w:rPr>
          <w:noProof/>
          <w:lang w:val="pt-BR"/>
        </w:rPr>
        <w:drawing>
          <wp:anchor distT="0" distB="0" distL="0" distR="0" simplePos="0" relativeHeight="251661312" behindDoc="0" locked="0" layoutInCell="1" allowOverlap="1" wp14:anchorId="7024A349" wp14:editId="763479A9">
            <wp:simplePos x="0" y="0"/>
            <wp:positionH relativeFrom="margin">
              <wp:posOffset>939165</wp:posOffset>
            </wp:positionH>
            <wp:positionV relativeFrom="paragraph">
              <wp:posOffset>514985</wp:posOffset>
            </wp:positionV>
            <wp:extent cx="3043555" cy="1178560"/>
            <wp:effectExtent l="0" t="0" r="4445" b="254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3043555" cy="1178560"/>
                    </a:xfrm>
                    <a:prstGeom prst="rect">
                      <a:avLst/>
                    </a:prstGeom>
                  </pic:spPr>
                </pic:pic>
              </a:graphicData>
            </a:graphic>
            <wp14:sizeRelH relativeFrom="margin">
              <wp14:pctWidth>0</wp14:pctWidth>
            </wp14:sizeRelH>
            <wp14:sizeRelV relativeFrom="margin">
              <wp14:pctHeight>0</wp14:pctHeight>
            </wp14:sizeRelV>
          </wp:anchor>
        </w:drawing>
      </w:r>
      <w:r w:rsidRPr="000C4AFF">
        <w:rPr>
          <w:rFonts w:ascii="Times" w:hAnsi="Times" w:cs="Times"/>
          <w:lang w:val="pt-BR"/>
        </w:rPr>
        <w:t>remover palavras que não vão ajudar no aprendizado do modelo.</w:t>
      </w:r>
    </w:p>
    <w:p w14:paraId="0D938A13" w14:textId="32CAE8C4" w:rsidR="000C4AFF" w:rsidRDefault="000C4AFF" w:rsidP="003C0EF3">
      <w:pPr>
        <w:spacing w:before="120" w:after="120"/>
        <w:ind w:left="454" w:right="454"/>
        <w:jc w:val="both"/>
        <w:rPr>
          <w:rFonts w:ascii="Times" w:hAnsi="Times" w:cs="Times"/>
          <w:b/>
          <w:bCs/>
          <w:sz w:val="20"/>
          <w:szCs w:val="20"/>
          <w:lang w:val="pt-BR"/>
        </w:rPr>
      </w:pPr>
      <w:r w:rsidRPr="00741851">
        <w:rPr>
          <w:rFonts w:ascii="Helvetica" w:hAnsi="Helvetica" w:cs="Times"/>
          <w:b/>
          <w:bCs/>
          <w:sz w:val="20"/>
          <w:szCs w:val="20"/>
          <w:lang w:val="pt-BR"/>
        </w:rPr>
        <w:t xml:space="preserve">Figura 4. </w:t>
      </w:r>
      <w:r w:rsidRPr="00741851">
        <w:rPr>
          <w:rFonts w:ascii="Helvetica" w:hAnsi="Helvetica" w:cs="Times"/>
          <w:b/>
          <w:bCs/>
          <w:i/>
          <w:sz w:val="20"/>
          <w:szCs w:val="20"/>
          <w:lang w:val="pt-BR"/>
        </w:rPr>
        <w:t>Word</w:t>
      </w:r>
      <w:r w:rsidR="00146EC6" w:rsidRPr="00741851">
        <w:rPr>
          <w:rFonts w:ascii="Helvetica" w:hAnsi="Helvetica" w:cs="Times"/>
          <w:b/>
          <w:bCs/>
          <w:i/>
          <w:sz w:val="20"/>
          <w:szCs w:val="20"/>
          <w:lang w:val="pt-BR"/>
        </w:rPr>
        <w:t>c</w:t>
      </w:r>
      <w:r w:rsidRPr="00741851">
        <w:rPr>
          <w:rFonts w:ascii="Helvetica" w:hAnsi="Helvetica" w:cs="Times"/>
          <w:b/>
          <w:bCs/>
          <w:i/>
          <w:sz w:val="20"/>
          <w:szCs w:val="20"/>
          <w:lang w:val="pt-BR"/>
        </w:rPr>
        <w:t>loud</w:t>
      </w:r>
      <w:r w:rsidRPr="00741851">
        <w:rPr>
          <w:rFonts w:ascii="Helvetica" w:hAnsi="Helvetica" w:cs="Times"/>
          <w:b/>
          <w:bCs/>
          <w:sz w:val="20"/>
          <w:szCs w:val="20"/>
          <w:lang w:val="pt-BR"/>
        </w:rPr>
        <w:t>: (lado esquerdo) de notícias não falsas e (lado direito) de notícias falsas</w:t>
      </w:r>
      <w:r>
        <w:rPr>
          <w:rFonts w:ascii="Times" w:hAnsi="Times" w:cs="Times"/>
          <w:b/>
          <w:bCs/>
          <w:sz w:val="20"/>
          <w:szCs w:val="20"/>
          <w:lang w:val="pt-BR"/>
        </w:rPr>
        <w:t>.</w:t>
      </w:r>
    </w:p>
    <w:p w14:paraId="2EBB5283" w14:textId="2139A50A" w:rsidR="000C4AFF" w:rsidRDefault="00445B66" w:rsidP="004874CF">
      <w:pPr>
        <w:spacing w:before="120"/>
        <w:ind w:firstLine="720"/>
        <w:jc w:val="both"/>
        <w:rPr>
          <w:rFonts w:ascii="Times" w:hAnsi="Times" w:cs="Times"/>
          <w:lang w:val="pt-BR"/>
        </w:rPr>
      </w:pPr>
      <w:ins w:id="30" w:author="Laura Almeida" w:date="2021-05-26T13:49:00Z">
        <w:r w:rsidRPr="005C403B">
          <w:rPr>
            <w:noProof/>
            <w:lang w:val="pt-BR"/>
          </w:rPr>
          <w:t>Como</w:t>
        </w:r>
        <w:r w:rsidRPr="005C403B">
          <w:rPr>
            <w:noProof/>
            <w:spacing w:val="-13"/>
            <w:lang w:val="pt-BR"/>
          </w:rPr>
          <w:t xml:space="preserve"> </w:t>
        </w:r>
        <w:r w:rsidRPr="005C403B">
          <w:rPr>
            <w:noProof/>
            <w:lang w:val="pt-BR"/>
          </w:rPr>
          <w:t>mostrado</w:t>
        </w:r>
        <w:r w:rsidRPr="005C403B">
          <w:rPr>
            <w:noProof/>
            <w:spacing w:val="-12"/>
            <w:lang w:val="pt-BR"/>
          </w:rPr>
          <w:t xml:space="preserve"> </w:t>
        </w:r>
        <w:r w:rsidRPr="005C403B">
          <w:rPr>
            <w:noProof/>
            <w:lang w:val="pt-BR"/>
          </w:rPr>
          <w:t>na</w:t>
        </w:r>
        <w:r w:rsidRPr="005C403B">
          <w:rPr>
            <w:noProof/>
            <w:spacing w:val="-14"/>
            <w:lang w:val="pt-BR"/>
          </w:rPr>
          <w:t xml:space="preserve"> </w:t>
        </w:r>
        <w:r w:rsidRPr="005C403B">
          <w:rPr>
            <w:noProof/>
            <w:lang w:val="pt-BR"/>
          </w:rPr>
          <w:t>Fig</w:t>
        </w:r>
        <w:r>
          <w:rPr>
            <w:noProof/>
            <w:lang w:val="pt-BR"/>
          </w:rPr>
          <w:t>ura</w:t>
        </w:r>
        <w:r w:rsidRPr="005C403B">
          <w:rPr>
            <w:noProof/>
            <w:lang w:val="pt-BR"/>
          </w:rPr>
          <w:t>.</w:t>
        </w:r>
        <w:r w:rsidRPr="005C403B">
          <w:rPr>
            <w:noProof/>
            <w:spacing w:val="-13"/>
            <w:lang w:val="pt-BR"/>
          </w:rPr>
          <w:t xml:space="preserve"> </w:t>
        </w:r>
        <w:r>
          <w:rPr>
            <w:noProof/>
            <w:lang w:val="pt-BR"/>
          </w:rPr>
          <w:t>5</w:t>
        </w:r>
        <w:r w:rsidRPr="005C403B">
          <w:rPr>
            <w:noProof/>
            <w:lang w:val="pt-BR"/>
          </w:rPr>
          <w:t>,</w:t>
        </w:r>
        <w:r w:rsidRPr="005C403B">
          <w:rPr>
            <w:noProof/>
            <w:spacing w:val="-13"/>
            <w:lang w:val="pt-BR"/>
          </w:rPr>
          <w:t xml:space="preserve"> </w:t>
        </w:r>
        <w:r w:rsidRPr="005C403B">
          <w:rPr>
            <w:noProof/>
            <w:lang w:val="pt-BR"/>
          </w:rPr>
          <w:t>as</w:t>
        </w:r>
        <w:r w:rsidRPr="005C403B">
          <w:rPr>
            <w:noProof/>
            <w:spacing w:val="-13"/>
            <w:lang w:val="pt-BR"/>
          </w:rPr>
          <w:t xml:space="preserve"> </w:t>
        </w:r>
        <w:r w:rsidRPr="005C403B">
          <w:rPr>
            <w:noProof/>
            <w:lang w:val="pt-BR"/>
          </w:rPr>
          <w:t>palavras</w:t>
        </w:r>
        <w:r w:rsidRPr="005C403B">
          <w:rPr>
            <w:noProof/>
            <w:spacing w:val="-13"/>
            <w:lang w:val="pt-BR"/>
          </w:rPr>
          <w:t xml:space="preserve"> </w:t>
        </w:r>
        <w:r w:rsidRPr="005C403B">
          <w:rPr>
            <w:noProof/>
            <w:lang w:val="pt-BR"/>
          </w:rPr>
          <w:t>podem</w:t>
        </w:r>
        <w:r w:rsidRPr="005C403B">
          <w:rPr>
            <w:noProof/>
            <w:spacing w:val="-13"/>
            <w:lang w:val="pt-BR"/>
          </w:rPr>
          <w:t xml:space="preserve"> </w:t>
        </w:r>
        <w:r w:rsidRPr="005C403B">
          <w:rPr>
            <w:noProof/>
            <w:lang w:val="pt-BR"/>
          </w:rPr>
          <w:t>parecer</w:t>
        </w:r>
        <w:r w:rsidRPr="005C403B">
          <w:rPr>
            <w:noProof/>
            <w:spacing w:val="-12"/>
            <w:lang w:val="pt-BR"/>
          </w:rPr>
          <w:t xml:space="preserve"> </w:t>
        </w:r>
        <w:r w:rsidRPr="005C403B">
          <w:rPr>
            <w:noProof/>
            <w:lang w:val="pt-BR"/>
          </w:rPr>
          <w:t>estranhas,</w:t>
        </w:r>
        <w:r w:rsidRPr="005C403B">
          <w:rPr>
            <w:noProof/>
            <w:spacing w:val="-13"/>
            <w:lang w:val="pt-BR"/>
          </w:rPr>
          <w:t xml:space="preserve"> </w:t>
        </w:r>
        <w:r w:rsidRPr="005C403B">
          <w:rPr>
            <w:noProof/>
            <w:lang w:val="pt-BR"/>
          </w:rPr>
          <w:t>mas</w:t>
        </w:r>
        <w:r w:rsidRPr="005C403B">
          <w:rPr>
            <w:noProof/>
            <w:spacing w:val="-14"/>
            <w:lang w:val="pt-BR"/>
          </w:rPr>
          <w:t xml:space="preserve"> </w:t>
        </w:r>
        <w:r w:rsidRPr="005C403B">
          <w:rPr>
            <w:noProof/>
            <w:lang w:val="pt-BR"/>
          </w:rPr>
          <w:t>isso</w:t>
        </w:r>
        <w:r w:rsidRPr="005C403B">
          <w:rPr>
            <w:noProof/>
            <w:spacing w:val="-11"/>
            <w:lang w:val="pt-BR"/>
          </w:rPr>
          <w:t xml:space="preserve"> </w:t>
        </w:r>
        <w:r w:rsidRPr="005C403B">
          <w:rPr>
            <w:noProof/>
            <w:lang w:val="pt-BR"/>
          </w:rPr>
          <w:t>é</w:t>
        </w:r>
        <w:r w:rsidRPr="005C403B">
          <w:rPr>
            <w:noProof/>
            <w:spacing w:val="-12"/>
            <w:lang w:val="pt-BR"/>
          </w:rPr>
          <w:t xml:space="preserve"> </w:t>
        </w:r>
        <w:r w:rsidRPr="005C403B">
          <w:rPr>
            <w:noProof/>
            <w:lang w:val="pt-BR"/>
          </w:rPr>
          <w:t xml:space="preserve">devido ao processo de stemização. É comum as </w:t>
        </w:r>
        <w:r>
          <w:rPr>
            <w:noProof/>
            <w:lang w:val="pt-BR"/>
          </w:rPr>
          <w:t>notícias falsas</w:t>
        </w:r>
        <w:r w:rsidRPr="005C403B">
          <w:rPr>
            <w:noProof/>
            <w:lang w:val="pt-BR"/>
          </w:rPr>
          <w:t xml:space="preserve"> políticas brasileiras terem palavras como</w:t>
        </w:r>
        <w:r w:rsidRPr="005C403B">
          <w:rPr>
            <w:noProof/>
            <w:spacing w:val="-15"/>
            <w:lang w:val="pt-BR"/>
          </w:rPr>
          <w:t xml:space="preserve"> </w:t>
        </w:r>
        <w:r w:rsidRPr="005C403B">
          <w:rPr>
            <w:noProof/>
            <w:lang w:val="pt-BR"/>
          </w:rPr>
          <w:t>"não",</w:t>
        </w:r>
        <w:r w:rsidRPr="005C403B">
          <w:rPr>
            <w:noProof/>
            <w:spacing w:val="-14"/>
            <w:lang w:val="pt-BR"/>
          </w:rPr>
          <w:t xml:space="preserve"> </w:t>
        </w:r>
        <w:r w:rsidRPr="005C403B">
          <w:rPr>
            <w:noProof/>
            <w:lang w:val="pt-BR"/>
          </w:rPr>
          <w:t>"brasil",</w:t>
        </w:r>
        <w:r w:rsidRPr="005C403B">
          <w:rPr>
            <w:noProof/>
            <w:spacing w:val="-16"/>
            <w:lang w:val="pt-BR"/>
          </w:rPr>
          <w:t xml:space="preserve"> </w:t>
        </w:r>
        <w:r w:rsidRPr="005C403B">
          <w:rPr>
            <w:noProof/>
            <w:lang w:val="pt-BR"/>
          </w:rPr>
          <w:t>"governo",</w:t>
        </w:r>
        <w:r w:rsidRPr="005C403B">
          <w:rPr>
            <w:noProof/>
            <w:spacing w:val="-14"/>
            <w:lang w:val="pt-BR"/>
          </w:rPr>
          <w:t xml:space="preserve"> </w:t>
        </w:r>
        <w:r w:rsidRPr="005C403B">
          <w:rPr>
            <w:noProof/>
            <w:lang w:val="pt-BR"/>
          </w:rPr>
          <w:t>"bolsonaro",</w:t>
        </w:r>
        <w:r w:rsidRPr="005C403B">
          <w:rPr>
            <w:noProof/>
            <w:spacing w:val="-15"/>
            <w:lang w:val="pt-BR"/>
          </w:rPr>
          <w:t xml:space="preserve"> </w:t>
        </w:r>
        <w:r w:rsidRPr="005C403B">
          <w:rPr>
            <w:noProof/>
            <w:lang w:val="pt-BR"/>
          </w:rPr>
          <w:t>"presidente"</w:t>
        </w:r>
        <w:r w:rsidRPr="005C403B">
          <w:rPr>
            <w:noProof/>
            <w:spacing w:val="-14"/>
            <w:lang w:val="pt-BR"/>
          </w:rPr>
          <w:t xml:space="preserve"> </w:t>
        </w:r>
        <w:r>
          <w:rPr>
            <w:noProof/>
            <w:lang w:val="pt-BR"/>
          </w:rPr>
          <w:t>como as palavras mais evidentes, q</w:t>
        </w:r>
        <w:r w:rsidRPr="005C403B">
          <w:rPr>
            <w:noProof/>
            <w:lang w:val="pt-BR"/>
          </w:rPr>
          <w:t>uanto</w:t>
        </w:r>
        <w:r w:rsidRPr="005C403B">
          <w:rPr>
            <w:noProof/>
            <w:spacing w:val="-14"/>
            <w:lang w:val="pt-BR"/>
          </w:rPr>
          <w:t xml:space="preserve"> </w:t>
        </w:r>
        <w:r w:rsidRPr="005C403B">
          <w:rPr>
            <w:noProof/>
            <w:lang w:val="pt-BR"/>
          </w:rPr>
          <w:t>maior o tamanho das palavras no gráfico, mais recorrente é nas notícias</w:t>
        </w:r>
        <w:r>
          <w:rPr>
            <w:noProof/>
            <w:lang w:val="pt-BR"/>
          </w:rPr>
          <w:t xml:space="preserve">, diferente das </w:t>
        </w:r>
        <w:r w:rsidRPr="005C403B">
          <w:rPr>
            <w:noProof/>
            <w:lang w:val="pt-BR"/>
          </w:rPr>
          <w:t xml:space="preserve">notícias </w:t>
        </w:r>
        <w:r>
          <w:rPr>
            <w:noProof/>
            <w:lang w:val="pt-BR"/>
          </w:rPr>
          <w:t>não falsas</w:t>
        </w:r>
        <w:r>
          <w:rPr>
            <w:noProof/>
            <w:lang w:val="pt-BR"/>
          </w:rPr>
          <w:t>(</w:t>
        </w:r>
        <w:r w:rsidRPr="005C403B">
          <w:rPr>
            <w:noProof/>
            <w:lang w:val="pt-BR"/>
          </w:rPr>
          <w:t xml:space="preserve"> Figura </w:t>
        </w:r>
        <w:r>
          <w:rPr>
            <w:noProof/>
            <w:lang w:val="pt-BR"/>
          </w:rPr>
          <w:t>3</w:t>
        </w:r>
        <w:r>
          <w:rPr>
            <w:noProof/>
            <w:lang w:val="pt-BR"/>
          </w:rPr>
          <w:t xml:space="preserve">), </w:t>
        </w:r>
        <w:r>
          <w:rPr>
            <w:noProof/>
            <w:lang w:val="pt-BR"/>
          </w:rPr>
          <w:t>onde há mais palavras que são mais frequentes de aparecer</w:t>
        </w:r>
        <w:r w:rsidRPr="005C403B">
          <w:rPr>
            <w:noProof/>
            <w:lang w:val="pt-BR"/>
          </w:rPr>
          <w:t>.</w:t>
        </w:r>
      </w:ins>
      <w:del w:id="31" w:author="Laura Almeida" w:date="2021-05-26T13:49:00Z">
        <w:r w:rsidR="000C4AFF" w:rsidRPr="000C4AFF" w:rsidDel="00445B66">
          <w:rPr>
            <w:rFonts w:ascii="Times" w:hAnsi="Times" w:cs="Times"/>
            <w:lang w:val="pt-BR"/>
          </w:rPr>
          <w:delText>Como mostrado na Figura. 4., as palavras podem parecer estranhas, mas isso é devido ao processo de stemização</w:delText>
        </w:r>
        <w:r w:rsidR="00FE5470" w:rsidDel="00445B66">
          <w:rPr>
            <w:rFonts w:ascii="Times" w:hAnsi="Times" w:cs="Times"/>
            <w:lang w:val="pt-BR"/>
          </w:rPr>
          <w:delText>, é</w:delText>
        </w:r>
        <w:r w:rsidR="000C4AFF" w:rsidRPr="000C4AFF" w:rsidDel="00445B66">
          <w:rPr>
            <w:rFonts w:ascii="Times" w:hAnsi="Times" w:cs="Times"/>
            <w:lang w:val="pt-BR"/>
          </w:rPr>
          <w:delText xml:space="preserve"> comum as notícias falsas políticas brasileiras terem palavras como "não", "brasil", "governo", "bolsonaro", "presidente" e muitas outras. Quanto maior o tamanho das palavras no gráfico, mais recorrente é nas notícias. Nas notícias não falsas, Figura. 3 (lado direito), as palavras que mais se repetem são "não", "brasil", "presidente", entre outros.</w:delText>
        </w:r>
      </w:del>
    </w:p>
    <w:p w14:paraId="1835FDC8" w14:textId="5FF46E00" w:rsidR="000C4AF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0C4AFF" w:rsidRPr="00330975">
        <w:rPr>
          <w:rFonts w:ascii="Times" w:hAnsi="Times" w:cs="Times"/>
          <w:sz w:val="24"/>
          <w:szCs w:val="24"/>
          <w:lang w:val="pt-BR"/>
        </w:rPr>
        <w:t xml:space="preserve">.1. </w:t>
      </w:r>
      <w:r w:rsidR="004874CF">
        <w:rPr>
          <w:rFonts w:ascii="Times" w:hAnsi="Times" w:cs="Times"/>
          <w:sz w:val="24"/>
          <w:szCs w:val="24"/>
          <w:lang w:val="pt-BR"/>
        </w:rPr>
        <w:t>Vetorização</w:t>
      </w:r>
    </w:p>
    <w:p w14:paraId="2F7309BE" w14:textId="45E02CBC" w:rsidR="004874CF" w:rsidRPr="00741851" w:rsidRDefault="004874CF" w:rsidP="004874CF">
      <w:pPr>
        <w:jc w:val="both"/>
        <w:rPr>
          <w:rFonts w:ascii="Times" w:hAnsi="Times" w:cs="Times"/>
          <w:lang w:val="pt-BR"/>
        </w:rPr>
      </w:pPr>
      <w:r w:rsidRPr="00741851">
        <w:rPr>
          <w:rFonts w:ascii="Times" w:hAnsi="Times" w:cs="Times"/>
          <w:lang w:val="pt-BR"/>
        </w:rPr>
        <w:t xml:space="preserve">Após o pré-processamento de ambos os dados (teste e treinamento), foram aprovados dois tipos de vetorização, o </w:t>
      </w:r>
      <w:r w:rsidRPr="00741851">
        <w:rPr>
          <w:rFonts w:ascii="Times" w:hAnsi="Times" w:cs="Times"/>
          <w:i/>
          <w:lang w:val="pt-BR"/>
        </w:rPr>
        <w:t>Bag of Words</w:t>
      </w:r>
      <w:r w:rsidRPr="00741851">
        <w:rPr>
          <w:rFonts w:ascii="Times" w:hAnsi="Times" w:cs="Times"/>
          <w:lang w:val="pt-BR"/>
        </w:rPr>
        <w:t xml:space="preserve"> e o TF-IDF, de modo que foram gerados 4 tipos de vetorização. Esses vetores foram implementados ajustando o parâmetro "</w:t>
      </w:r>
      <w:r w:rsidRPr="00741851">
        <w:rPr>
          <w:rFonts w:ascii="Times" w:hAnsi="Times" w:cs="Times"/>
          <w:i/>
          <w:lang w:val="pt-BR"/>
        </w:rPr>
        <w:t>n-gram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157550">
        <w:rPr>
          <w:rFonts w:ascii="Times" w:hAnsi="Times" w:cs="Times"/>
          <w:i/>
          <w:iCs/>
          <w:lang w:val="pt-BR"/>
        </w:rPr>
        <w:t>unigram</w:t>
      </w:r>
      <w:r w:rsidRPr="00741851">
        <w:rPr>
          <w:rFonts w:ascii="Times" w:hAnsi="Times" w:cs="Times"/>
          <w:lang w:val="pt-BR"/>
        </w:rPr>
        <w:t xml:space="preserve">, </w:t>
      </w:r>
      <w:r w:rsidRPr="00741851">
        <w:rPr>
          <w:rFonts w:ascii="Times" w:hAnsi="Times" w:cs="Times"/>
          <w:i/>
          <w:lang w:val="pt-BR"/>
        </w:rPr>
        <w:t>Bag of Words</w:t>
      </w:r>
      <w:r w:rsidRPr="00741851">
        <w:rPr>
          <w:rFonts w:ascii="Times" w:hAnsi="Times" w:cs="Times"/>
          <w:lang w:val="pt-BR"/>
        </w:rPr>
        <w:t xml:space="preserve">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 xml:space="preserve">, TF-IDF com </w:t>
      </w:r>
      <w:r w:rsidRPr="00157550">
        <w:rPr>
          <w:rFonts w:ascii="Times" w:hAnsi="Times" w:cs="Times"/>
          <w:i/>
          <w:iCs/>
          <w:lang w:val="pt-BR"/>
        </w:rPr>
        <w:t>unigram</w:t>
      </w:r>
      <w:r w:rsidRPr="00741851">
        <w:rPr>
          <w:rFonts w:ascii="Times" w:hAnsi="Times" w:cs="Times"/>
          <w:lang w:val="pt-BR"/>
        </w:rPr>
        <w:t xml:space="preserve"> e TF-IDF com </w:t>
      </w:r>
      <w:r w:rsidRPr="00741851">
        <w:rPr>
          <w:rFonts w:ascii="Times" w:hAnsi="Times" w:cs="Times"/>
          <w:i/>
          <w:lang w:val="pt-BR"/>
        </w:rPr>
        <w:t>bigram</w:t>
      </w:r>
      <w:r w:rsidRPr="00741851">
        <w:rPr>
          <w:rFonts w:ascii="Times" w:hAnsi="Times" w:cs="Times"/>
          <w:lang w:val="pt-BR"/>
        </w:rPr>
        <w:t xml:space="preserve"> e </w:t>
      </w:r>
      <w:r w:rsidRPr="00157550">
        <w:rPr>
          <w:rFonts w:ascii="Times" w:hAnsi="Times" w:cs="Times"/>
          <w:i/>
          <w:iCs/>
          <w:lang w:val="pt-BR"/>
        </w:rPr>
        <w:t>unigram</w:t>
      </w:r>
      <w:r w:rsidRPr="00741851">
        <w:rPr>
          <w:rFonts w:ascii="Times" w:hAnsi="Times" w:cs="Times"/>
          <w:lang w:val="pt-BR"/>
        </w:rPr>
        <w:t>.</w:t>
      </w:r>
    </w:p>
    <w:p w14:paraId="7CD0821D" w14:textId="35EED41D" w:rsidR="004874CF" w:rsidRDefault="0002004F" w:rsidP="003C0EF3">
      <w:pPr>
        <w:pStyle w:val="Heading2"/>
        <w:spacing w:before="240" w:after="0"/>
        <w:rPr>
          <w:rFonts w:ascii="Times" w:hAnsi="Times" w:cs="Times"/>
          <w:sz w:val="24"/>
          <w:szCs w:val="24"/>
          <w:lang w:val="pt-BR"/>
        </w:rPr>
      </w:pPr>
      <w:r>
        <w:rPr>
          <w:rFonts w:ascii="Times" w:hAnsi="Times" w:cs="Times"/>
          <w:sz w:val="24"/>
          <w:szCs w:val="24"/>
          <w:lang w:val="pt-BR"/>
        </w:rPr>
        <w:t>4</w:t>
      </w:r>
      <w:r w:rsidR="004874CF" w:rsidRPr="00330975">
        <w:rPr>
          <w:rFonts w:ascii="Times" w:hAnsi="Times" w:cs="Times"/>
          <w:sz w:val="24"/>
          <w:szCs w:val="24"/>
          <w:lang w:val="pt-BR"/>
        </w:rPr>
        <w:t>.</w:t>
      </w:r>
      <w:r w:rsidR="004874CF">
        <w:rPr>
          <w:rFonts w:ascii="Times" w:hAnsi="Times" w:cs="Times"/>
          <w:sz w:val="24"/>
          <w:szCs w:val="24"/>
          <w:lang w:val="pt-BR"/>
        </w:rPr>
        <w:t>2</w:t>
      </w:r>
      <w:r w:rsidR="004874CF" w:rsidRPr="00330975">
        <w:rPr>
          <w:rFonts w:ascii="Times" w:hAnsi="Times" w:cs="Times"/>
          <w:sz w:val="24"/>
          <w:szCs w:val="24"/>
          <w:lang w:val="pt-BR"/>
        </w:rPr>
        <w:t xml:space="preserve">. </w:t>
      </w:r>
      <w:r w:rsidR="004874CF" w:rsidRPr="008864B4">
        <w:rPr>
          <w:rFonts w:ascii="Times" w:hAnsi="Times" w:cs="Times"/>
          <w:i/>
          <w:sz w:val="24"/>
          <w:szCs w:val="24"/>
          <w:lang w:val="pt-BR"/>
        </w:rPr>
        <w:t>Cross validation</w:t>
      </w:r>
      <w:r w:rsidR="004874CF">
        <w:rPr>
          <w:rFonts w:ascii="Times" w:hAnsi="Times" w:cs="Times"/>
          <w:sz w:val="24"/>
          <w:szCs w:val="24"/>
          <w:lang w:val="pt-BR"/>
        </w:rPr>
        <w:t xml:space="preserve"> e teste dos modelos</w:t>
      </w:r>
    </w:p>
    <w:p w14:paraId="087F8383" w14:textId="2D79425A" w:rsidR="004874CF" w:rsidRPr="00741851" w:rsidRDefault="004874CF" w:rsidP="003C0EF3">
      <w:pPr>
        <w:spacing w:before="120"/>
        <w:jc w:val="both"/>
        <w:rPr>
          <w:rFonts w:ascii="Times" w:hAnsi="Times" w:cs="Times"/>
          <w:lang w:val="pt-BR"/>
        </w:rPr>
      </w:pPr>
      <w:r w:rsidRPr="00741851">
        <w:rPr>
          <w:rFonts w:ascii="Times" w:hAnsi="Times" w:cs="Times"/>
          <w:lang w:val="pt-BR"/>
        </w:rPr>
        <w:t xml:space="preserve">A validação cruzada foi utilizada como etapa de pré-treinamento, com 5 </w:t>
      </w:r>
      <w:r w:rsidRPr="00741851">
        <w:rPr>
          <w:rFonts w:ascii="Times" w:hAnsi="Times" w:cs="Times"/>
          <w:i/>
          <w:lang w:val="pt-BR"/>
        </w:rPr>
        <w:t>folds</w:t>
      </w:r>
      <w:r w:rsidRPr="00741851">
        <w:rPr>
          <w:rFonts w:ascii="Times" w:hAnsi="Times" w:cs="Times"/>
          <w:lang w:val="pt-BR"/>
        </w:rPr>
        <w:t xml:space="preserve">, pois de acordo com Rodriguez </w:t>
      </w:r>
      <w:r w:rsidR="00442470">
        <w:rPr>
          <w:rFonts w:ascii="Times" w:hAnsi="Times" w:cs="Times"/>
          <w:lang w:val="pt-BR"/>
        </w:rPr>
        <w:t xml:space="preserve">(2009) </w:t>
      </w:r>
      <w:r w:rsidRPr="00741851">
        <w:rPr>
          <w:rFonts w:ascii="Times" w:hAnsi="Times" w:cs="Times"/>
          <w:lang w:val="pt-BR"/>
        </w:rPr>
        <w:t xml:space="preserve">é recomendado utilizar </w:t>
      </w:r>
      <w:r w:rsidRPr="00741851">
        <w:rPr>
          <w:rFonts w:ascii="Times" w:hAnsi="Times" w:cs="Times"/>
          <w:i/>
          <w:lang w:val="pt-BR"/>
        </w:rPr>
        <w:t>folds</w:t>
      </w:r>
      <w:r w:rsidRPr="00741851">
        <w:rPr>
          <w:rFonts w:ascii="Times" w:hAnsi="Times" w:cs="Times"/>
          <w:lang w:val="pt-BR"/>
        </w:rPr>
        <w:t xml:space="preserve"> de 5 ou 10 visto que são menos tendenciosos, em uma base de 4180 exemplos, sendo 2090 notícias falsas e 2090 não falsas. Com ele é possível obter conhecimento prévio do comportamento do modelo com os dados. Durante o desenvolvimento dos algoritmos, nenhum parâmetro foi alterado, apenas no algoritmo SVM, onde o parâmetro do </w:t>
      </w:r>
      <w:r w:rsidRPr="00157550">
        <w:rPr>
          <w:rFonts w:ascii="Times" w:hAnsi="Times" w:cs="Times"/>
          <w:i/>
          <w:iCs/>
          <w:lang w:val="pt-BR"/>
        </w:rPr>
        <w:t>kernel</w:t>
      </w:r>
      <w:r w:rsidRPr="00741851">
        <w:rPr>
          <w:rFonts w:ascii="Times" w:hAnsi="Times" w:cs="Times"/>
          <w:lang w:val="pt-BR"/>
        </w:rPr>
        <w:t xml:space="preserve"> foi alterado para realizar os testes com </w:t>
      </w:r>
      <w:r w:rsidRPr="00157550">
        <w:rPr>
          <w:rFonts w:ascii="Times" w:hAnsi="Times" w:cs="Times"/>
          <w:i/>
          <w:iCs/>
          <w:lang w:val="pt-BR"/>
        </w:rPr>
        <w:t>kernel</w:t>
      </w:r>
      <w:r w:rsidRPr="00741851">
        <w:rPr>
          <w:rFonts w:ascii="Times" w:hAnsi="Times" w:cs="Times"/>
          <w:lang w:val="pt-BR"/>
        </w:rPr>
        <w:t xml:space="preserve"> linear visto que o default do SVC é o </w:t>
      </w:r>
      <w:r w:rsidRPr="00157550">
        <w:rPr>
          <w:rFonts w:ascii="Times" w:hAnsi="Times" w:cs="Times"/>
          <w:i/>
          <w:iCs/>
          <w:lang w:val="pt-BR"/>
        </w:rPr>
        <w:t>kernel</w:t>
      </w:r>
      <w:r w:rsidRPr="00741851">
        <w:rPr>
          <w:rFonts w:ascii="Times" w:hAnsi="Times" w:cs="Times"/>
          <w:lang w:val="pt-BR"/>
        </w:rPr>
        <w:t xml:space="preserve"> RBF.</w:t>
      </w:r>
    </w:p>
    <w:p w14:paraId="3E3C2B03" w14:textId="77777777" w:rsidR="00146EC6" w:rsidRPr="00741851" w:rsidRDefault="00146EC6" w:rsidP="003C0EF3">
      <w:pPr>
        <w:pStyle w:val="BodyText"/>
        <w:spacing w:before="120"/>
        <w:ind w:left="454" w:right="454"/>
        <w:jc w:val="center"/>
        <w:rPr>
          <w:rFonts w:ascii="Helvetica" w:hAnsi="Helvetica" w:cs="Times"/>
          <w:b/>
          <w:bCs/>
          <w:sz w:val="20"/>
          <w:szCs w:val="24"/>
          <w:lang w:val="pt-BR" w:eastAsia="ja-JP"/>
        </w:rPr>
      </w:pPr>
      <w:r w:rsidRPr="00741851">
        <w:rPr>
          <w:rStyle w:val="Label"/>
          <w:rFonts w:ascii="Helvetica" w:hAnsi="Helvetica" w:cs="Times"/>
          <w:b/>
          <w:bCs/>
          <w:sz w:val="20"/>
          <w:szCs w:val="24"/>
          <w:lang w:val="pt-BR"/>
          <w14:ligatures w14:val="standard"/>
        </w:rPr>
        <w:t>Tabela 3:</w:t>
      </w:r>
      <w:r w:rsidRPr="00741851">
        <w:rPr>
          <w:rFonts w:ascii="Helvetica" w:hAnsi="Helvetica" w:cs="Times"/>
          <w:b/>
          <w:bCs/>
          <w:sz w:val="20"/>
          <w:szCs w:val="24"/>
          <w:lang w:val="pt-BR" w:eastAsia="ja-JP"/>
        </w:rPr>
        <w:t xml:space="preserve"> Principais resultados</w:t>
      </w:r>
    </w:p>
    <w:tbl>
      <w:tblPr>
        <w:tblStyle w:val="TableNormal10"/>
        <w:tblW w:w="8051" w:type="dxa"/>
        <w:tblLayout w:type="fixed"/>
        <w:tblLook w:val="01E0" w:firstRow="1" w:lastRow="1" w:firstColumn="1" w:lastColumn="1" w:noHBand="0" w:noVBand="0"/>
      </w:tblPr>
      <w:tblGrid>
        <w:gridCol w:w="2835"/>
        <w:gridCol w:w="850"/>
        <w:gridCol w:w="794"/>
        <w:gridCol w:w="850"/>
        <w:gridCol w:w="850"/>
        <w:gridCol w:w="624"/>
        <w:gridCol w:w="624"/>
        <w:gridCol w:w="624"/>
      </w:tblGrid>
      <w:tr w:rsidR="00C91905" w:rsidRPr="00515BDC" w14:paraId="42112B83" w14:textId="32572B44" w:rsidTr="00EF40E1">
        <w:trPr>
          <w:trHeight w:val="8"/>
        </w:trPr>
        <w:tc>
          <w:tcPr>
            <w:tcW w:w="2835" w:type="dxa"/>
            <w:tcBorders>
              <w:top w:val="single" w:sz="12" w:space="0" w:color="000000"/>
              <w:bottom w:val="single" w:sz="4" w:space="0" w:color="000000"/>
            </w:tcBorders>
          </w:tcPr>
          <w:p w14:paraId="254AD90D" w14:textId="77777777" w:rsidR="00C91905" w:rsidRPr="00112636" w:rsidRDefault="00C91905" w:rsidP="00146EC6">
            <w:pPr>
              <w:pStyle w:val="TableParagraph"/>
              <w:spacing w:before="1" w:line="175" w:lineRule="exact"/>
              <w:jc w:val="center"/>
              <w:rPr>
                <w:rFonts w:ascii="Times" w:hAnsi="Times" w:cs="Times"/>
                <w:noProof/>
                <w:sz w:val="20"/>
                <w:szCs w:val="20"/>
                <w:lang w:val="pt-BR"/>
              </w:rPr>
            </w:pPr>
            <w:r w:rsidRPr="00112636">
              <w:rPr>
                <w:rFonts w:ascii="Times" w:hAnsi="Times" w:cs="Times"/>
                <w:noProof/>
                <w:sz w:val="20"/>
                <w:szCs w:val="20"/>
                <w:lang w:val="pt-BR"/>
              </w:rPr>
              <w:t>Descrição do modelo</w:t>
            </w:r>
          </w:p>
        </w:tc>
        <w:tc>
          <w:tcPr>
            <w:tcW w:w="850" w:type="dxa"/>
            <w:tcBorders>
              <w:top w:val="single" w:sz="12" w:space="0" w:color="000000"/>
              <w:bottom w:val="single" w:sz="4" w:space="0" w:color="000000"/>
            </w:tcBorders>
          </w:tcPr>
          <w:p w14:paraId="43757BB9"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Acur.</w:t>
            </w:r>
          </w:p>
        </w:tc>
        <w:tc>
          <w:tcPr>
            <w:tcW w:w="794" w:type="dxa"/>
            <w:tcBorders>
              <w:top w:val="single" w:sz="12" w:space="0" w:color="000000"/>
              <w:bottom w:val="single" w:sz="4" w:space="0" w:color="000000"/>
            </w:tcBorders>
          </w:tcPr>
          <w:p w14:paraId="0D18444C" w14:textId="77777777" w:rsidR="00C91905" w:rsidRPr="00112636" w:rsidRDefault="00C91905" w:rsidP="00146EC6">
            <w:pPr>
              <w:pStyle w:val="TableParagraph"/>
              <w:spacing w:before="1" w:line="175" w:lineRule="exact"/>
              <w:ind w:left="258"/>
              <w:jc w:val="center"/>
              <w:rPr>
                <w:rFonts w:ascii="Times" w:hAnsi="Times" w:cs="Times"/>
                <w:noProof/>
                <w:sz w:val="20"/>
                <w:szCs w:val="20"/>
                <w:lang w:val="pt-BR"/>
              </w:rPr>
            </w:pPr>
            <w:r w:rsidRPr="00112636">
              <w:rPr>
                <w:rFonts w:ascii="Times" w:hAnsi="Times" w:cs="Times"/>
                <w:noProof/>
                <w:sz w:val="20"/>
                <w:szCs w:val="20"/>
                <w:lang w:val="pt-BR"/>
              </w:rPr>
              <w:t>Prec.</w:t>
            </w:r>
          </w:p>
        </w:tc>
        <w:tc>
          <w:tcPr>
            <w:tcW w:w="850" w:type="dxa"/>
            <w:tcBorders>
              <w:top w:val="single" w:sz="12" w:space="0" w:color="000000"/>
              <w:bottom w:val="single" w:sz="4" w:space="0" w:color="000000"/>
            </w:tcBorders>
          </w:tcPr>
          <w:p w14:paraId="7700D426" w14:textId="77777777" w:rsidR="00C91905" w:rsidRPr="00112636" w:rsidRDefault="00C91905" w:rsidP="00146EC6">
            <w:pPr>
              <w:pStyle w:val="TableParagraph"/>
              <w:spacing w:before="1" w:line="175" w:lineRule="exact"/>
              <w:ind w:left="419"/>
              <w:jc w:val="center"/>
              <w:rPr>
                <w:rFonts w:ascii="Times" w:hAnsi="Times" w:cs="Times"/>
                <w:noProof/>
                <w:sz w:val="20"/>
                <w:szCs w:val="20"/>
                <w:lang w:val="pt-BR"/>
              </w:rPr>
            </w:pPr>
            <w:r w:rsidRPr="00112636">
              <w:rPr>
                <w:rFonts w:ascii="Times" w:hAnsi="Times" w:cs="Times"/>
                <w:noProof/>
                <w:sz w:val="20"/>
                <w:szCs w:val="20"/>
                <w:lang w:val="pt-BR"/>
              </w:rPr>
              <w:t>Rec</w:t>
            </w:r>
          </w:p>
        </w:tc>
        <w:tc>
          <w:tcPr>
            <w:tcW w:w="850" w:type="dxa"/>
            <w:tcBorders>
              <w:top w:val="single" w:sz="12" w:space="0" w:color="000000"/>
              <w:bottom w:val="single" w:sz="4" w:space="0" w:color="000000"/>
            </w:tcBorders>
          </w:tcPr>
          <w:p w14:paraId="75D7AD03" w14:textId="77777777" w:rsidR="00C91905" w:rsidRPr="00112636" w:rsidRDefault="00C91905" w:rsidP="00146EC6">
            <w:pPr>
              <w:pStyle w:val="TableParagraph"/>
              <w:spacing w:before="1" w:line="175" w:lineRule="exact"/>
              <w:ind w:left="71" w:right="256"/>
              <w:jc w:val="center"/>
              <w:rPr>
                <w:rFonts w:ascii="Times" w:hAnsi="Times" w:cs="Times"/>
                <w:noProof/>
                <w:sz w:val="20"/>
                <w:szCs w:val="20"/>
                <w:lang w:val="pt-BR"/>
              </w:rPr>
            </w:pPr>
            <w:r w:rsidRPr="00112636">
              <w:rPr>
                <w:rFonts w:ascii="Times" w:hAnsi="Times" w:cs="Times"/>
                <w:noProof/>
                <w:sz w:val="20"/>
                <w:szCs w:val="20"/>
                <w:lang w:val="pt-BR"/>
              </w:rPr>
              <w:t>F1</w:t>
            </w:r>
          </w:p>
        </w:tc>
        <w:tc>
          <w:tcPr>
            <w:tcW w:w="624" w:type="dxa"/>
            <w:tcBorders>
              <w:top w:val="single" w:sz="12" w:space="0" w:color="000000"/>
              <w:bottom w:val="single" w:sz="4" w:space="0" w:color="000000"/>
            </w:tcBorders>
          </w:tcPr>
          <w:p w14:paraId="6E154BFD" w14:textId="7777777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sidRPr="00112636">
              <w:rPr>
                <w:rFonts w:ascii="Times" w:hAnsi="Times" w:cs="Times"/>
                <w:noProof/>
                <w:sz w:val="20"/>
                <w:szCs w:val="20"/>
                <w:lang w:val="pt-BR"/>
              </w:rPr>
              <w:t>AUC</w:t>
            </w:r>
          </w:p>
        </w:tc>
        <w:tc>
          <w:tcPr>
            <w:tcW w:w="624" w:type="dxa"/>
            <w:tcBorders>
              <w:top w:val="single" w:sz="12" w:space="0" w:color="000000"/>
              <w:bottom w:val="single" w:sz="4" w:space="0" w:color="000000"/>
            </w:tcBorders>
          </w:tcPr>
          <w:p w14:paraId="5DA9A2C8" w14:textId="0A9B6C97"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FN</w:t>
            </w:r>
          </w:p>
        </w:tc>
        <w:tc>
          <w:tcPr>
            <w:tcW w:w="624" w:type="dxa"/>
            <w:tcBorders>
              <w:top w:val="single" w:sz="12" w:space="0" w:color="000000"/>
              <w:bottom w:val="single" w:sz="4" w:space="0" w:color="000000"/>
            </w:tcBorders>
          </w:tcPr>
          <w:p w14:paraId="5523AFD6" w14:textId="5B226A73" w:rsidR="00C91905" w:rsidRPr="00112636" w:rsidRDefault="00C91905" w:rsidP="00146EC6">
            <w:pPr>
              <w:pStyle w:val="TableParagraph"/>
              <w:spacing w:before="1" w:line="175" w:lineRule="exact"/>
              <w:ind w:left="153"/>
              <w:jc w:val="center"/>
              <w:rPr>
                <w:rFonts w:ascii="Times" w:hAnsi="Times" w:cs="Times"/>
                <w:noProof/>
                <w:sz w:val="20"/>
                <w:szCs w:val="20"/>
                <w:lang w:val="pt-BR"/>
              </w:rPr>
            </w:pPr>
            <w:r>
              <w:rPr>
                <w:rFonts w:ascii="Times" w:hAnsi="Times" w:cs="Times"/>
                <w:noProof/>
                <w:sz w:val="20"/>
                <w:szCs w:val="20"/>
                <w:lang w:val="pt-BR"/>
              </w:rPr>
              <w:t>FP</w:t>
            </w:r>
          </w:p>
        </w:tc>
      </w:tr>
      <w:tr w:rsidR="00C91905" w:rsidRPr="00515BDC" w14:paraId="2192DD7B" w14:textId="551D804E" w:rsidTr="00EF40E1">
        <w:trPr>
          <w:trHeight w:val="8"/>
        </w:trPr>
        <w:tc>
          <w:tcPr>
            <w:tcW w:w="2835" w:type="dxa"/>
            <w:tcBorders>
              <w:top w:val="single" w:sz="4" w:space="0" w:color="000000"/>
            </w:tcBorders>
          </w:tcPr>
          <w:p w14:paraId="27BF0B25"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 (Linear)+ BOW</w:t>
            </w:r>
          </w:p>
        </w:tc>
        <w:tc>
          <w:tcPr>
            <w:tcW w:w="850" w:type="dxa"/>
            <w:tcBorders>
              <w:top w:val="single" w:sz="4" w:space="0" w:color="000000"/>
            </w:tcBorders>
          </w:tcPr>
          <w:p w14:paraId="671B5A03"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75,03</w:t>
            </w:r>
          </w:p>
        </w:tc>
        <w:tc>
          <w:tcPr>
            <w:tcW w:w="794" w:type="dxa"/>
            <w:tcBorders>
              <w:top w:val="single" w:sz="4" w:space="0" w:color="000000"/>
            </w:tcBorders>
          </w:tcPr>
          <w:p w14:paraId="1F59218C" w14:textId="77777777" w:rsidR="00C91905" w:rsidRPr="00112636" w:rsidRDefault="00C91905" w:rsidP="00EF40E1">
            <w:pPr>
              <w:pStyle w:val="TableParagraph"/>
              <w:spacing w:after="40" w:line="179" w:lineRule="exact"/>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Borders>
              <w:top w:val="single" w:sz="4" w:space="0" w:color="000000"/>
            </w:tcBorders>
          </w:tcPr>
          <w:p w14:paraId="3968C663" w14:textId="77777777" w:rsidR="00C91905" w:rsidRPr="00112636" w:rsidRDefault="00C91905" w:rsidP="00EF40E1">
            <w:pPr>
              <w:pStyle w:val="TableParagraph"/>
              <w:spacing w:after="40" w:line="179" w:lineRule="exact"/>
              <w:ind w:left="419"/>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Borders>
              <w:top w:val="single" w:sz="4" w:space="0" w:color="000000"/>
            </w:tcBorders>
          </w:tcPr>
          <w:p w14:paraId="038F853B" w14:textId="77777777" w:rsidR="00C91905" w:rsidRPr="00112636" w:rsidRDefault="00C91905" w:rsidP="00EF40E1">
            <w:pPr>
              <w:pStyle w:val="TableParagraph"/>
              <w:spacing w:after="40" w:line="179"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0,75</w:t>
            </w:r>
          </w:p>
        </w:tc>
        <w:tc>
          <w:tcPr>
            <w:tcW w:w="624" w:type="dxa"/>
            <w:tcBorders>
              <w:top w:val="single" w:sz="4" w:space="0" w:color="000000"/>
            </w:tcBorders>
          </w:tcPr>
          <w:p w14:paraId="33F6E3ED" w14:textId="77777777" w:rsidR="00C91905" w:rsidRPr="00112636" w:rsidRDefault="00C91905" w:rsidP="00EF40E1">
            <w:pPr>
              <w:pStyle w:val="TableParagraph"/>
              <w:spacing w:after="40" w:line="179" w:lineRule="exact"/>
              <w:ind w:left="153"/>
              <w:jc w:val="center"/>
              <w:rPr>
                <w:rFonts w:ascii="Times" w:hAnsi="Times" w:cs="Times"/>
                <w:noProof/>
                <w:sz w:val="20"/>
                <w:szCs w:val="20"/>
                <w:lang w:val="pt-BR"/>
              </w:rPr>
            </w:pPr>
            <w:r w:rsidRPr="00112636">
              <w:rPr>
                <w:rFonts w:ascii="Times" w:hAnsi="Times" w:cs="Times"/>
                <w:noProof/>
                <w:sz w:val="20"/>
                <w:szCs w:val="20"/>
                <w:lang w:val="pt-BR"/>
              </w:rPr>
              <w:t>0,82</w:t>
            </w:r>
          </w:p>
        </w:tc>
        <w:tc>
          <w:tcPr>
            <w:tcW w:w="624" w:type="dxa"/>
            <w:tcBorders>
              <w:top w:val="single" w:sz="4" w:space="0" w:color="000000"/>
            </w:tcBorders>
          </w:tcPr>
          <w:p w14:paraId="7AD7E7F8" w14:textId="1D0B6D88"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113</w:t>
            </w:r>
          </w:p>
        </w:tc>
        <w:tc>
          <w:tcPr>
            <w:tcW w:w="624" w:type="dxa"/>
            <w:tcBorders>
              <w:top w:val="single" w:sz="4" w:space="0" w:color="000000"/>
            </w:tcBorders>
          </w:tcPr>
          <w:p w14:paraId="67D008D3" w14:textId="5A75C4E2" w:rsidR="00C91905" w:rsidRPr="00112636" w:rsidRDefault="00C91905" w:rsidP="00C91905">
            <w:pPr>
              <w:pStyle w:val="TableParagraph"/>
              <w:spacing w:after="40" w:line="179" w:lineRule="exact"/>
              <w:ind w:left="153"/>
              <w:jc w:val="center"/>
              <w:rPr>
                <w:rFonts w:ascii="Times" w:hAnsi="Times" w:cs="Times"/>
                <w:noProof/>
                <w:sz w:val="20"/>
                <w:szCs w:val="20"/>
                <w:lang w:val="pt-BR"/>
              </w:rPr>
            </w:pPr>
            <w:r w:rsidRPr="00146EC6">
              <w:rPr>
                <w:rFonts w:ascii="Times" w:hAnsi="Times" w:cs="Times"/>
                <w:noProof/>
                <w:sz w:val="18"/>
                <w:szCs w:val="18"/>
                <w:lang w:val="pt-BR"/>
              </w:rPr>
              <w:t>77</w:t>
            </w:r>
          </w:p>
        </w:tc>
      </w:tr>
      <w:tr w:rsidR="00C91905" w:rsidRPr="00515BDC" w14:paraId="2DF32038" w14:textId="32EF7459" w:rsidTr="00EF40E1">
        <w:trPr>
          <w:trHeight w:val="8"/>
        </w:trPr>
        <w:tc>
          <w:tcPr>
            <w:tcW w:w="2835" w:type="dxa"/>
          </w:tcPr>
          <w:p w14:paraId="1A477E1E"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 xml:space="preserve">SVM (Linear)+ BOW + </w:t>
            </w:r>
            <w:r w:rsidRPr="00112636">
              <w:rPr>
                <w:rFonts w:ascii="Times" w:hAnsi="Times" w:cs="Times"/>
                <w:b/>
                <w:i/>
                <w:noProof/>
                <w:sz w:val="20"/>
                <w:szCs w:val="20"/>
                <w:lang w:val="pt-BR"/>
              </w:rPr>
              <w:t>Bigram</w:t>
            </w:r>
          </w:p>
        </w:tc>
        <w:tc>
          <w:tcPr>
            <w:tcW w:w="850" w:type="dxa"/>
          </w:tcPr>
          <w:p w14:paraId="43BE14D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78,5</w:t>
            </w:r>
          </w:p>
        </w:tc>
        <w:tc>
          <w:tcPr>
            <w:tcW w:w="794" w:type="dxa"/>
          </w:tcPr>
          <w:p w14:paraId="6E329B67"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850" w:type="dxa"/>
          </w:tcPr>
          <w:p w14:paraId="26809EB4"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850" w:type="dxa"/>
          </w:tcPr>
          <w:p w14:paraId="2F55229A"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0,77</w:t>
            </w:r>
          </w:p>
        </w:tc>
        <w:tc>
          <w:tcPr>
            <w:tcW w:w="624" w:type="dxa"/>
          </w:tcPr>
          <w:p w14:paraId="701D4529"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0,86</w:t>
            </w:r>
          </w:p>
        </w:tc>
        <w:tc>
          <w:tcPr>
            <w:tcW w:w="624" w:type="dxa"/>
          </w:tcPr>
          <w:p w14:paraId="1DB457C7" w14:textId="730F011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87</w:t>
            </w:r>
          </w:p>
        </w:tc>
        <w:tc>
          <w:tcPr>
            <w:tcW w:w="624" w:type="dxa"/>
          </w:tcPr>
          <w:p w14:paraId="274F512D" w14:textId="21A8E9C1"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76</w:t>
            </w:r>
          </w:p>
        </w:tc>
      </w:tr>
      <w:tr w:rsidR="00C91905" w:rsidRPr="00515BDC" w14:paraId="1748D711" w14:textId="28E9F2D5" w:rsidTr="00EF40E1">
        <w:trPr>
          <w:trHeight w:val="9"/>
        </w:trPr>
        <w:tc>
          <w:tcPr>
            <w:tcW w:w="2835" w:type="dxa"/>
          </w:tcPr>
          <w:p w14:paraId="6327D49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SVM(Linear)+ TF-IDF</w:t>
            </w:r>
          </w:p>
        </w:tc>
        <w:tc>
          <w:tcPr>
            <w:tcW w:w="850" w:type="dxa"/>
          </w:tcPr>
          <w:p w14:paraId="0A13934E"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68,85</w:t>
            </w:r>
          </w:p>
        </w:tc>
        <w:tc>
          <w:tcPr>
            <w:tcW w:w="794" w:type="dxa"/>
          </w:tcPr>
          <w:p w14:paraId="2C06C0C6" w14:textId="77777777" w:rsidR="00C91905" w:rsidRPr="00112636" w:rsidRDefault="00C91905" w:rsidP="00EF40E1">
            <w:pPr>
              <w:pStyle w:val="TableParagraph"/>
              <w:spacing w:before="24" w:after="40" w:line="178" w:lineRule="exact"/>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A1E3091" w14:textId="77777777" w:rsidR="00C91905" w:rsidRPr="00112636" w:rsidRDefault="00C91905" w:rsidP="00EF40E1">
            <w:pPr>
              <w:pStyle w:val="TableParagraph"/>
              <w:spacing w:after="40" w:line="191" w:lineRule="exact"/>
              <w:ind w:left="419"/>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1339ECD7" w14:textId="77777777" w:rsidR="00C91905" w:rsidRPr="00112636" w:rsidRDefault="00C91905" w:rsidP="00EF40E1">
            <w:pPr>
              <w:pStyle w:val="TableParagraph"/>
              <w:spacing w:after="40" w:line="191"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303FB67E" w14:textId="77777777" w:rsidR="00C91905" w:rsidRPr="00112636" w:rsidRDefault="00C91905" w:rsidP="00EF40E1">
            <w:pPr>
              <w:pStyle w:val="TableParagraph"/>
              <w:spacing w:after="40" w:line="191" w:lineRule="exact"/>
              <w:ind w:left="153"/>
              <w:jc w:val="center"/>
              <w:rPr>
                <w:rFonts w:ascii="Times" w:hAnsi="Times" w:cs="Times"/>
                <w:noProof/>
                <w:sz w:val="20"/>
                <w:szCs w:val="20"/>
                <w:lang w:val="pt-BR"/>
              </w:rPr>
            </w:pPr>
            <w:r w:rsidRPr="00112636">
              <w:rPr>
                <w:rFonts w:ascii="Times" w:hAnsi="Times" w:cs="Times"/>
                <w:noProof/>
                <w:sz w:val="20"/>
                <w:szCs w:val="20"/>
                <w:lang w:val="pt-BR"/>
              </w:rPr>
              <w:t>0,80</w:t>
            </w:r>
          </w:p>
        </w:tc>
        <w:tc>
          <w:tcPr>
            <w:tcW w:w="624" w:type="dxa"/>
          </w:tcPr>
          <w:p w14:paraId="2DD6E192" w14:textId="681C5F43"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191</w:t>
            </w:r>
          </w:p>
        </w:tc>
        <w:tc>
          <w:tcPr>
            <w:tcW w:w="624" w:type="dxa"/>
          </w:tcPr>
          <w:p w14:paraId="321593CC" w14:textId="237F787D" w:rsidR="00C91905" w:rsidRPr="00112636" w:rsidRDefault="00C91905" w:rsidP="00C91905">
            <w:pPr>
              <w:pStyle w:val="TableParagraph"/>
              <w:spacing w:after="40" w:line="191" w:lineRule="exact"/>
              <w:ind w:left="153"/>
              <w:jc w:val="center"/>
              <w:rPr>
                <w:rFonts w:ascii="Times" w:hAnsi="Times" w:cs="Times"/>
                <w:noProof/>
                <w:sz w:val="20"/>
                <w:szCs w:val="20"/>
                <w:lang w:val="pt-BR"/>
              </w:rPr>
            </w:pPr>
            <w:r w:rsidRPr="00146EC6">
              <w:rPr>
                <w:rFonts w:ascii="Times" w:hAnsi="Times" w:cs="Times"/>
                <w:noProof/>
                <w:sz w:val="18"/>
                <w:szCs w:val="18"/>
                <w:lang w:val="pt-BR"/>
              </w:rPr>
              <w:t>46</w:t>
            </w:r>
          </w:p>
        </w:tc>
      </w:tr>
      <w:tr w:rsidR="00C91905" w:rsidRPr="00515BDC" w14:paraId="27C2ECCB" w14:textId="00D3B85A" w:rsidTr="00EF40E1">
        <w:trPr>
          <w:trHeight w:val="8"/>
        </w:trPr>
        <w:tc>
          <w:tcPr>
            <w:tcW w:w="2835" w:type="dxa"/>
          </w:tcPr>
          <w:p w14:paraId="606F721A"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SVM(Linear)+ TF-IDF+ </w:t>
            </w:r>
            <w:r w:rsidRPr="00112636">
              <w:rPr>
                <w:rFonts w:ascii="Times" w:hAnsi="Times" w:cs="Times"/>
                <w:i/>
                <w:noProof/>
                <w:sz w:val="20"/>
                <w:szCs w:val="20"/>
              </w:rPr>
              <w:t>Bigram</w:t>
            </w:r>
          </w:p>
        </w:tc>
        <w:tc>
          <w:tcPr>
            <w:tcW w:w="850" w:type="dxa"/>
          </w:tcPr>
          <w:p w14:paraId="2E7941DD"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64,7</w:t>
            </w:r>
          </w:p>
        </w:tc>
        <w:tc>
          <w:tcPr>
            <w:tcW w:w="794" w:type="dxa"/>
          </w:tcPr>
          <w:p w14:paraId="7CE07C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4B1F8854"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0,70</w:t>
            </w:r>
          </w:p>
        </w:tc>
        <w:tc>
          <w:tcPr>
            <w:tcW w:w="850" w:type="dxa"/>
          </w:tcPr>
          <w:p w14:paraId="13BDD49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0,65</w:t>
            </w:r>
          </w:p>
        </w:tc>
        <w:tc>
          <w:tcPr>
            <w:tcW w:w="624" w:type="dxa"/>
          </w:tcPr>
          <w:p w14:paraId="74923332"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0,88</w:t>
            </w:r>
          </w:p>
        </w:tc>
        <w:tc>
          <w:tcPr>
            <w:tcW w:w="624" w:type="dxa"/>
          </w:tcPr>
          <w:p w14:paraId="1BD4CB99" w14:textId="6C3E2382"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250</w:t>
            </w:r>
          </w:p>
        </w:tc>
        <w:tc>
          <w:tcPr>
            <w:tcW w:w="624" w:type="dxa"/>
          </w:tcPr>
          <w:p w14:paraId="555413DC" w14:textId="26E512BC"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18</w:t>
            </w:r>
          </w:p>
        </w:tc>
      </w:tr>
      <w:tr w:rsidR="00C91905" w:rsidRPr="00515BDC" w14:paraId="684AF887" w14:textId="158ABD7C" w:rsidTr="00EF40E1">
        <w:trPr>
          <w:trHeight w:val="8"/>
        </w:trPr>
        <w:tc>
          <w:tcPr>
            <w:tcW w:w="2835" w:type="dxa"/>
          </w:tcPr>
          <w:p w14:paraId="7C02E350" w14:textId="77777777" w:rsidR="00C91905" w:rsidRPr="00112636" w:rsidRDefault="00C91905" w:rsidP="00EF40E1">
            <w:pPr>
              <w:pStyle w:val="TableParagraph"/>
              <w:spacing w:after="40"/>
              <w:jc w:val="center"/>
              <w:rPr>
                <w:rFonts w:ascii="Times" w:hAnsi="Times" w:cs="Times"/>
                <w:b/>
                <w:noProof/>
                <w:sz w:val="20"/>
                <w:szCs w:val="20"/>
                <w:lang w:val="pt-BR"/>
              </w:rPr>
            </w:pPr>
            <w:r w:rsidRPr="00112636">
              <w:rPr>
                <w:rFonts w:ascii="Times" w:hAnsi="Times" w:cs="Times"/>
                <w:b/>
                <w:noProof/>
                <w:sz w:val="20"/>
                <w:szCs w:val="20"/>
                <w:lang w:val="pt-BR"/>
              </w:rPr>
              <w:t>SVM(RBF)+ BOW</w:t>
            </w:r>
          </w:p>
        </w:tc>
        <w:tc>
          <w:tcPr>
            <w:tcW w:w="850" w:type="dxa"/>
          </w:tcPr>
          <w:p w14:paraId="15D75D6A"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80,4</w:t>
            </w:r>
          </w:p>
        </w:tc>
        <w:tc>
          <w:tcPr>
            <w:tcW w:w="794" w:type="dxa"/>
          </w:tcPr>
          <w:p w14:paraId="02276DF9" w14:textId="77777777" w:rsidR="00C91905" w:rsidRPr="00112636" w:rsidRDefault="00C91905" w:rsidP="00EF40E1">
            <w:pPr>
              <w:pStyle w:val="TableParagraph"/>
              <w:spacing w:after="40"/>
              <w:ind w:left="258"/>
              <w:jc w:val="center"/>
              <w:rPr>
                <w:rFonts w:ascii="Times" w:hAnsi="Times" w:cs="Times"/>
                <w:b/>
                <w:noProof/>
                <w:sz w:val="20"/>
                <w:szCs w:val="20"/>
                <w:lang w:val="pt-BR"/>
              </w:rPr>
            </w:pPr>
            <w:r w:rsidRPr="00112636">
              <w:rPr>
                <w:rFonts w:ascii="Times" w:hAnsi="Times" w:cs="Times"/>
                <w:b/>
                <w:noProof/>
                <w:sz w:val="20"/>
                <w:szCs w:val="20"/>
                <w:lang w:val="pt-BR"/>
              </w:rPr>
              <w:t>0,82</w:t>
            </w:r>
          </w:p>
        </w:tc>
        <w:tc>
          <w:tcPr>
            <w:tcW w:w="850" w:type="dxa"/>
          </w:tcPr>
          <w:p w14:paraId="3DB2A15B" w14:textId="77777777" w:rsidR="00C91905" w:rsidRPr="00112636" w:rsidRDefault="00C91905" w:rsidP="00EF40E1">
            <w:pPr>
              <w:pStyle w:val="TableParagraph"/>
              <w:spacing w:after="40"/>
              <w:ind w:left="419"/>
              <w:jc w:val="center"/>
              <w:rPr>
                <w:rFonts w:ascii="Times" w:hAnsi="Times" w:cs="Times"/>
                <w:b/>
                <w:noProof/>
                <w:sz w:val="20"/>
                <w:szCs w:val="20"/>
                <w:lang w:val="pt-BR"/>
              </w:rPr>
            </w:pPr>
            <w:r w:rsidRPr="00112636">
              <w:rPr>
                <w:rFonts w:ascii="Times" w:hAnsi="Times" w:cs="Times"/>
                <w:b/>
                <w:noProof/>
                <w:sz w:val="20"/>
                <w:szCs w:val="20"/>
                <w:lang w:val="pt-BR"/>
              </w:rPr>
              <w:t>0,76</w:t>
            </w:r>
          </w:p>
        </w:tc>
        <w:tc>
          <w:tcPr>
            <w:tcW w:w="850" w:type="dxa"/>
          </w:tcPr>
          <w:p w14:paraId="08E4E6DF" w14:textId="77777777" w:rsidR="00C91905" w:rsidRPr="00112636" w:rsidRDefault="00C91905" w:rsidP="00EF40E1">
            <w:pPr>
              <w:pStyle w:val="TableParagraph"/>
              <w:spacing w:after="40"/>
              <w:ind w:left="187" w:right="256"/>
              <w:jc w:val="center"/>
              <w:rPr>
                <w:rFonts w:ascii="Times" w:hAnsi="Times" w:cs="Times"/>
                <w:b/>
                <w:noProof/>
                <w:sz w:val="20"/>
                <w:szCs w:val="20"/>
                <w:lang w:val="pt-BR"/>
              </w:rPr>
            </w:pPr>
            <w:r w:rsidRPr="00112636">
              <w:rPr>
                <w:rFonts w:ascii="Times" w:hAnsi="Times" w:cs="Times"/>
                <w:b/>
                <w:noProof/>
                <w:sz w:val="20"/>
                <w:szCs w:val="20"/>
                <w:lang w:val="pt-BR"/>
              </w:rPr>
              <w:t>0,78</w:t>
            </w:r>
          </w:p>
        </w:tc>
        <w:tc>
          <w:tcPr>
            <w:tcW w:w="624" w:type="dxa"/>
          </w:tcPr>
          <w:p w14:paraId="5079B614" w14:textId="77777777" w:rsidR="00C91905" w:rsidRPr="00112636" w:rsidRDefault="00C91905" w:rsidP="00EF40E1">
            <w:pPr>
              <w:pStyle w:val="TableParagraph"/>
              <w:spacing w:after="40"/>
              <w:ind w:left="153"/>
              <w:jc w:val="center"/>
              <w:rPr>
                <w:rFonts w:ascii="Times" w:hAnsi="Times" w:cs="Times"/>
                <w:b/>
                <w:noProof/>
                <w:sz w:val="20"/>
                <w:szCs w:val="20"/>
                <w:lang w:val="pt-BR"/>
              </w:rPr>
            </w:pPr>
            <w:r w:rsidRPr="00112636">
              <w:rPr>
                <w:rFonts w:ascii="Times" w:hAnsi="Times" w:cs="Times"/>
                <w:b/>
                <w:noProof/>
                <w:sz w:val="20"/>
                <w:szCs w:val="20"/>
                <w:lang w:val="pt-BR"/>
              </w:rPr>
              <w:t>0,88</w:t>
            </w:r>
          </w:p>
        </w:tc>
        <w:tc>
          <w:tcPr>
            <w:tcW w:w="624" w:type="dxa"/>
          </w:tcPr>
          <w:p w14:paraId="2CEF6D8F" w14:textId="3D0C8E57"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32</w:t>
            </w:r>
          </w:p>
        </w:tc>
        <w:tc>
          <w:tcPr>
            <w:tcW w:w="624" w:type="dxa"/>
          </w:tcPr>
          <w:p w14:paraId="069405D5" w14:textId="25BD637E" w:rsidR="00C91905" w:rsidRPr="00112636" w:rsidRDefault="00C91905" w:rsidP="00C91905">
            <w:pPr>
              <w:pStyle w:val="TableParagraph"/>
              <w:spacing w:after="40"/>
              <w:ind w:left="153"/>
              <w:jc w:val="center"/>
              <w:rPr>
                <w:rFonts w:ascii="Times" w:hAnsi="Times" w:cs="Times"/>
                <w:b/>
                <w:noProof/>
                <w:sz w:val="20"/>
                <w:szCs w:val="20"/>
                <w:lang w:val="pt-BR"/>
              </w:rPr>
            </w:pPr>
            <w:r w:rsidRPr="00146EC6">
              <w:rPr>
                <w:rFonts w:ascii="Times" w:hAnsi="Times" w:cs="Times"/>
                <w:b/>
                <w:bCs/>
                <w:noProof/>
                <w:sz w:val="18"/>
                <w:szCs w:val="18"/>
                <w:lang w:val="pt-BR"/>
              </w:rPr>
              <w:t>117</w:t>
            </w:r>
          </w:p>
        </w:tc>
      </w:tr>
      <w:tr w:rsidR="00C91905" w:rsidRPr="00515BDC" w14:paraId="7D019D28" w14:textId="77B0704D" w:rsidTr="00EF40E1">
        <w:trPr>
          <w:trHeight w:val="8"/>
        </w:trPr>
        <w:tc>
          <w:tcPr>
            <w:tcW w:w="2835" w:type="dxa"/>
          </w:tcPr>
          <w:p w14:paraId="1F2D3607"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SVM(RBF)+ BOW+ </w:t>
            </w:r>
            <w:r w:rsidRPr="00112636">
              <w:rPr>
                <w:rFonts w:ascii="Times" w:hAnsi="Times" w:cs="Times"/>
                <w:i/>
                <w:noProof/>
                <w:sz w:val="20"/>
                <w:szCs w:val="20"/>
                <w:lang w:val="pt-BR"/>
              </w:rPr>
              <w:t>Bigram</w:t>
            </w:r>
          </w:p>
        </w:tc>
        <w:tc>
          <w:tcPr>
            <w:tcW w:w="850" w:type="dxa"/>
          </w:tcPr>
          <w:p w14:paraId="247E5BF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67,2</w:t>
            </w:r>
          </w:p>
        </w:tc>
        <w:tc>
          <w:tcPr>
            <w:tcW w:w="794" w:type="dxa"/>
          </w:tcPr>
          <w:p w14:paraId="1E9C1AF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0,76</w:t>
            </w:r>
          </w:p>
        </w:tc>
        <w:tc>
          <w:tcPr>
            <w:tcW w:w="850" w:type="dxa"/>
          </w:tcPr>
          <w:p w14:paraId="65C3E4C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272B843A"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B7C5CD1"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0,87</w:t>
            </w:r>
          </w:p>
        </w:tc>
        <w:tc>
          <w:tcPr>
            <w:tcW w:w="624" w:type="dxa"/>
          </w:tcPr>
          <w:p w14:paraId="6870FBA7" w14:textId="6D9EA1F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7</w:t>
            </w:r>
          </w:p>
        </w:tc>
        <w:tc>
          <w:tcPr>
            <w:tcW w:w="624" w:type="dxa"/>
          </w:tcPr>
          <w:p w14:paraId="46D13574" w14:textId="79B8DF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242</w:t>
            </w:r>
          </w:p>
        </w:tc>
      </w:tr>
      <w:tr w:rsidR="00C91905" w:rsidRPr="00515BDC" w14:paraId="0C1C44C4" w14:textId="62FC8A2A" w:rsidTr="00EF40E1">
        <w:trPr>
          <w:trHeight w:val="8"/>
        </w:trPr>
        <w:tc>
          <w:tcPr>
            <w:tcW w:w="2835" w:type="dxa"/>
          </w:tcPr>
          <w:p w14:paraId="41F70290"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SVM(RBF)+ TF-IDF</w:t>
            </w:r>
          </w:p>
        </w:tc>
        <w:tc>
          <w:tcPr>
            <w:tcW w:w="850" w:type="dxa"/>
          </w:tcPr>
          <w:p w14:paraId="3C2A320B"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71,6</w:t>
            </w:r>
          </w:p>
        </w:tc>
        <w:tc>
          <w:tcPr>
            <w:tcW w:w="794" w:type="dxa"/>
          </w:tcPr>
          <w:p w14:paraId="39CEA0C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0,74</w:t>
            </w:r>
          </w:p>
        </w:tc>
        <w:tc>
          <w:tcPr>
            <w:tcW w:w="850" w:type="dxa"/>
          </w:tcPr>
          <w:p w14:paraId="46FA781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0,72</w:t>
            </w:r>
          </w:p>
        </w:tc>
        <w:tc>
          <w:tcPr>
            <w:tcW w:w="850" w:type="dxa"/>
          </w:tcPr>
          <w:p w14:paraId="11DCD721"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0,68</w:t>
            </w:r>
          </w:p>
        </w:tc>
        <w:tc>
          <w:tcPr>
            <w:tcW w:w="624" w:type="dxa"/>
          </w:tcPr>
          <w:p w14:paraId="6035D43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865A608" w14:textId="445FDF6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24</w:t>
            </w:r>
          </w:p>
        </w:tc>
        <w:tc>
          <w:tcPr>
            <w:tcW w:w="624" w:type="dxa"/>
          </w:tcPr>
          <w:p w14:paraId="0D4D6419" w14:textId="2D0AD3B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192</w:t>
            </w:r>
          </w:p>
        </w:tc>
      </w:tr>
      <w:tr w:rsidR="00C91905" w:rsidRPr="00515BDC" w14:paraId="3C6931E4" w14:textId="6D05C9B4" w:rsidTr="00EF40E1">
        <w:trPr>
          <w:trHeight w:val="8"/>
        </w:trPr>
        <w:tc>
          <w:tcPr>
            <w:tcW w:w="2835" w:type="dxa"/>
          </w:tcPr>
          <w:p w14:paraId="3386B872" w14:textId="77777777" w:rsidR="00C91905" w:rsidRPr="00112636" w:rsidRDefault="00C91905" w:rsidP="00EF40E1">
            <w:pPr>
              <w:pStyle w:val="TableParagraph"/>
              <w:spacing w:after="40" w:line="179" w:lineRule="exact"/>
              <w:jc w:val="center"/>
              <w:rPr>
                <w:rFonts w:ascii="Times" w:hAnsi="Times" w:cs="Times"/>
                <w:noProof/>
                <w:sz w:val="20"/>
                <w:szCs w:val="20"/>
              </w:rPr>
            </w:pPr>
            <w:r w:rsidRPr="00112636">
              <w:rPr>
                <w:rFonts w:ascii="Times" w:hAnsi="Times" w:cs="Times"/>
                <w:noProof/>
                <w:sz w:val="20"/>
                <w:szCs w:val="20"/>
              </w:rPr>
              <w:t xml:space="preserve">SVM(RBF)+ TF-IDF+ </w:t>
            </w:r>
            <w:r w:rsidRPr="00112636">
              <w:rPr>
                <w:rFonts w:ascii="Times" w:hAnsi="Times" w:cs="Times"/>
                <w:i/>
                <w:noProof/>
                <w:sz w:val="20"/>
                <w:szCs w:val="20"/>
              </w:rPr>
              <w:t>Bigram</w:t>
            </w:r>
          </w:p>
        </w:tc>
        <w:tc>
          <w:tcPr>
            <w:tcW w:w="850" w:type="dxa"/>
          </w:tcPr>
          <w:p w14:paraId="525EAB74" w14:textId="77777777" w:rsidR="00C91905" w:rsidRPr="00112636" w:rsidRDefault="00C91905" w:rsidP="00EF40E1">
            <w:pPr>
              <w:pStyle w:val="TableParagraph"/>
              <w:spacing w:after="40"/>
              <w:ind w:left="258"/>
              <w:jc w:val="center"/>
              <w:rPr>
                <w:rFonts w:ascii="Times" w:hAnsi="Times" w:cs="Times"/>
                <w:noProof/>
                <w:sz w:val="20"/>
                <w:szCs w:val="20"/>
              </w:rPr>
            </w:pPr>
            <w:r w:rsidRPr="00112636">
              <w:rPr>
                <w:rFonts w:ascii="Times" w:hAnsi="Times" w:cs="Times"/>
                <w:noProof/>
                <w:sz w:val="20"/>
                <w:szCs w:val="20"/>
              </w:rPr>
              <w:t>71,2</w:t>
            </w:r>
          </w:p>
        </w:tc>
        <w:tc>
          <w:tcPr>
            <w:tcW w:w="794" w:type="dxa"/>
          </w:tcPr>
          <w:p w14:paraId="14E46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0,75</w:t>
            </w:r>
          </w:p>
        </w:tc>
        <w:tc>
          <w:tcPr>
            <w:tcW w:w="850" w:type="dxa"/>
          </w:tcPr>
          <w:p w14:paraId="19CD867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0,71</w:t>
            </w:r>
          </w:p>
        </w:tc>
        <w:tc>
          <w:tcPr>
            <w:tcW w:w="850" w:type="dxa"/>
          </w:tcPr>
          <w:p w14:paraId="7CACACA4"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0,67</w:t>
            </w:r>
          </w:p>
        </w:tc>
        <w:tc>
          <w:tcPr>
            <w:tcW w:w="624" w:type="dxa"/>
          </w:tcPr>
          <w:p w14:paraId="076803D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0,50</w:t>
            </w:r>
          </w:p>
        </w:tc>
        <w:tc>
          <w:tcPr>
            <w:tcW w:w="624" w:type="dxa"/>
          </w:tcPr>
          <w:p w14:paraId="454EC1B1" w14:textId="136967D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17</w:t>
            </w:r>
          </w:p>
        </w:tc>
        <w:tc>
          <w:tcPr>
            <w:tcW w:w="624" w:type="dxa"/>
          </w:tcPr>
          <w:p w14:paraId="1217E831" w14:textId="4DC10103"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202</w:t>
            </w:r>
          </w:p>
        </w:tc>
      </w:tr>
      <w:tr w:rsidR="00C91905" w:rsidRPr="00515BDC" w14:paraId="76A2B759" w14:textId="3A33658F" w:rsidTr="00EF40E1">
        <w:trPr>
          <w:trHeight w:val="8"/>
        </w:trPr>
        <w:tc>
          <w:tcPr>
            <w:tcW w:w="2835" w:type="dxa"/>
          </w:tcPr>
          <w:p w14:paraId="2AABD44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p>
        </w:tc>
        <w:tc>
          <w:tcPr>
            <w:tcW w:w="850" w:type="dxa"/>
          </w:tcPr>
          <w:p w14:paraId="1CFBFA45"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49,5</w:t>
            </w:r>
          </w:p>
        </w:tc>
        <w:tc>
          <w:tcPr>
            <w:tcW w:w="794" w:type="dxa"/>
          </w:tcPr>
          <w:p w14:paraId="09BCE55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0,66</w:t>
            </w:r>
          </w:p>
        </w:tc>
        <w:tc>
          <w:tcPr>
            <w:tcW w:w="850" w:type="dxa"/>
          </w:tcPr>
          <w:p w14:paraId="2EB5E30A"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0,58</w:t>
            </w:r>
          </w:p>
        </w:tc>
        <w:tc>
          <w:tcPr>
            <w:tcW w:w="850" w:type="dxa"/>
          </w:tcPr>
          <w:p w14:paraId="12D3BA39"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0,47</w:t>
            </w:r>
          </w:p>
        </w:tc>
        <w:tc>
          <w:tcPr>
            <w:tcW w:w="624" w:type="dxa"/>
          </w:tcPr>
          <w:p w14:paraId="5F9BCA09"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60850DA5" w14:textId="0050B77F"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372</w:t>
            </w:r>
          </w:p>
        </w:tc>
        <w:tc>
          <w:tcPr>
            <w:tcW w:w="624" w:type="dxa"/>
          </w:tcPr>
          <w:p w14:paraId="60CBFCE8" w14:textId="339C29B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12</w:t>
            </w:r>
          </w:p>
        </w:tc>
      </w:tr>
      <w:tr w:rsidR="00C91905" w:rsidRPr="00515BDC" w14:paraId="12AC0178" w14:textId="0CB247F2" w:rsidTr="00EF40E1">
        <w:trPr>
          <w:trHeight w:val="8"/>
        </w:trPr>
        <w:tc>
          <w:tcPr>
            <w:tcW w:w="2835" w:type="dxa"/>
          </w:tcPr>
          <w:p w14:paraId="5B60C9BE"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BOW+</w:t>
            </w:r>
            <w:r w:rsidRPr="00112636">
              <w:rPr>
                <w:rFonts w:ascii="Times" w:hAnsi="Times" w:cs="Times"/>
                <w:i/>
                <w:noProof/>
                <w:sz w:val="20"/>
                <w:szCs w:val="20"/>
                <w:lang w:val="pt-BR"/>
              </w:rPr>
              <w:t>Bigram</w:t>
            </w:r>
          </w:p>
        </w:tc>
        <w:tc>
          <w:tcPr>
            <w:tcW w:w="850" w:type="dxa"/>
          </w:tcPr>
          <w:p w14:paraId="2B2853F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38,2</w:t>
            </w:r>
          </w:p>
        </w:tc>
        <w:tc>
          <w:tcPr>
            <w:tcW w:w="794" w:type="dxa"/>
          </w:tcPr>
          <w:p w14:paraId="452A11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79F53013"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4E42505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611235EF"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0,69</w:t>
            </w:r>
          </w:p>
        </w:tc>
        <w:tc>
          <w:tcPr>
            <w:tcW w:w="624" w:type="dxa"/>
          </w:tcPr>
          <w:p w14:paraId="416E696F" w14:textId="08F98CF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470</w:t>
            </w:r>
          </w:p>
        </w:tc>
        <w:tc>
          <w:tcPr>
            <w:tcW w:w="624" w:type="dxa"/>
          </w:tcPr>
          <w:p w14:paraId="2E7EC577" w14:textId="68A14055"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3284311" w14:textId="506A22B2" w:rsidTr="00EF40E1">
        <w:trPr>
          <w:trHeight w:val="8"/>
        </w:trPr>
        <w:tc>
          <w:tcPr>
            <w:tcW w:w="2835" w:type="dxa"/>
          </w:tcPr>
          <w:p w14:paraId="6BC124CB"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 TF-IDF</w:t>
            </w:r>
          </w:p>
        </w:tc>
        <w:tc>
          <w:tcPr>
            <w:tcW w:w="850" w:type="dxa"/>
          </w:tcPr>
          <w:p w14:paraId="6BAD7588"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39,8</w:t>
            </w:r>
          </w:p>
        </w:tc>
        <w:tc>
          <w:tcPr>
            <w:tcW w:w="794" w:type="dxa"/>
          </w:tcPr>
          <w:p w14:paraId="7882D0EC"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0,69</w:t>
            </w:r>
          </w:p>
        </w:tc>
        <w:tc>
          <w:tcPr>
            <w:tcW w:w="850" w:type="dxa"/>
          </w:tcPr>
          <w:p w14:paraId="4D95EAF0"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0,51</w:t>
            </w:r>
          </w:p>
        </w:tc>
        <w:tc>
          <w:tcPr>
            <w:tcW w:w="850" w:type="dxa"/>
          </w:tcPr>
          <w:p w14:paraId="0B62E71C"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0,31</w:t>
            </w:r>
          </w:p>
        </w:tc>
        <w:tc>
          <w:tcPr>
            <w:tcW w:w="624" w:type="dxa"/>
          </w:tcPr>
          <w:p w14:paraId="6C48E28E"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0,73</w:t>
            </w:r>
          </w:p>
        </w:tc>
        <w:tc>
          <w:tcPr>
            <w:tcW w:w="624" w:type="dxa"/>
          </w:tcPr>
          <w:p w14:paraId="0CEE3663" w14:textId="0D2DF8F7"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458</w:t>
            </w:r>
          </w:p>
        </w:tc>
        <w:tc>
          <w:tcPr>
            <w:tcW w:w="624" w:type="dxa"/>
          </w:tcPr>
          <w:p w14:paraId="12C1F6E9" w14:textId="37B4C76A"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556756A8" w14:textId="3629FFDE" w:rsidTr="00EF40E1">
        <w:trPr>
          <w:trHeight w:val="8"/>
        </w:trPr>
        <w:tc>
          <w:tcPr>
            <w:tcW w:w="2835" w:type="dxa"/>
          </w:tcPr>
          <w:p w14:paraId="7AA1C926"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i/>
                <w:noProof/>
                <w:sz w:val="20"/>
                <w:szCs w:val="20"/>
                <w:lang w:val="pt-BR"/>
              </w:rPr>
              <w:t>Multinomial</w:t>
            </w:r>
            <w:r w:rsidRPr="00112636">
              <w:rPr>
                <w:rFonts w:ascii="Times" w:hAnsi="Times" w:cs="Times"/>
                <w:noProof/>
                <w:sz w:val="20"/>
                <w:szCs w:val="20"/>
                <w:lang w:val="pt-BR"/>
              </w:rPr>
              <w:t>NB+TF-IDF+</w:t>
            </w:r>
            <w:r w:rsidRPr="00112636">
              <w:rPr>
                <w:rFonts w:ascii="Times" w:hAnsi="Times" w:cs="Times"/>
                <w:i/>
                <w:noProof/>
                <w:sz w:val="20"/>
                <w:szCs w:val="20"/>
                <w:lang w:val="pt-BR"/>
              </w:rPr>
              <w:t>Bigram</w:t>
            </w:r>
          </w:p>
        </w:tc>
        <w:tc>
          <w:tcPr>
            <w:tcW w:w="850" w:type="dxa"/>
          </w:tcPr>
          <w:p w14:paraId="2BAEBF2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38,1</w:t>
            </w:r>
          </w:p>
        </w:tc>
        <w:tc>
          <w:tcPr>
            <w:tcW w:w="794" w:type="dxa"/>
          </w:tcPr>
          <w:p w14:paraId="69E8EB4D"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0,19</w:t>
            </w:r>
          </w:p>
        </w:tc>
        <w:tc>
          <w:tcPr>
            <w:tcW w:w="850" w:type="dxa"/>
          </w:tcPr>
          <w:p w14:paraId="2797CD87"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0,50</w:t>
            </w:r>
          </w:p>
        </w:tc>
        <w:tc>
          <w:tcPr>
            <w:tcW w:w="850" w:type="dxa"/>
          </w:tcPr>
          <w:p w14:paraId="05B484BF"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0,28</w:t>
            </w:r>
          </w:p>
        </w:tc>
        <w:tc>
          <w:tcPr>
            <w:tcW w:w="624" w:type="dxa"/>
          </w:tcPr>
          <w:p w14:paraId="7955388C"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0,81</w:t>
            </w:r>
          </w:p>
        </w:tc>
        <w:tc>
          <w:tcPr>
            <w:tcW w:w="624" w:type="dxa"/>
          </w:tcPr>
          <w:p w14:paraId="572D44D0" w14:textId="2D530361"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471</w:t>
            </w:r>
          </w:p>
        </w:tc>
        <w:tc>
          <w:tcPr>
            <w:tcW w:w="624" w:type="dxa"/>
          </w:tcPr>
          <w:p w14:paraId="0449BC79" w14:textId="64B559DB"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0</w:t>
            </w:r>
          </w:p>
        </w:tc>
      </w:tr>
      <w:tr w:rsidR="00C91905" w:rsidRPr="00515BDC" w14:paraId="4DDF9CB3" w14:textId="1BD012C0" w:rsidTr="00EF40E1">
        <w:trPr>
          <w:trHeight w:val="8"/>
        </w:trPr>
        <w:tc>
          <w:tcPr>
            <w:tcW w:w="2835" w:type="dxa"/>
          </w:tcPr>
          <w:p w14:paraId="78745859"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p>
        </w:tc>
        <w:tc>
          <w:tcPr>
            <w:tcW w:w="850" w:type="dxa"/>
          </w:tcPr>
          <w:p w14:paraId="226E4F10"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45,8</w:t>
            </w:r>
          </w:p>
        </w:tc>
        <w:tc>
          <w:tcPr>
            <w:tcW w:w="794" w:type="dxa"/>
          </w:tcPr>
          <w:p w14:paraId="7CDBCEAF"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0,68</w:t>
            </w:r>
          </w:p>
        </w:tc>
        <w:tc>
          <w:tcPr>
            <w:tcW w:w="850" w:type="dxa"/>
          </w:tcPr>
          <w:p w14:paraId="1795006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4A3DD1A0"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409FCF47"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1B998179" w14:textId="1C451A8D"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400</w:t>
            </w:r>
          </w:p>
        </w:tc>
        <w:tc>
          <w:tcPr>
            <w:tcW w:w="624" w:type="dxa"/>
          </w:tcPr>
          <w:p w14:paraId="186C0A59" w14:textId="22184D98"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w:t>
            </w:r>
          </w:p>
        </w:tc>
      </w:tr>
      <w:tr w:rsidR="00C91905" w:rsidRPr="00515BDC" w14:paraId="101A9B8F" w14:textId="03D5AD76" w:rsidTr="00EF40E1">
        <w:trPr>
          <w:trHeight w:val="8"/>
        </w:trPr>
        <w:tc>
          <w:tcPr>
            <w:tcW w:w="2835" w:type="dxa"/>
          </w:tcPr>
          <w:p w14:paraId="168B6AED"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GaussianNB+ BOW+</w:t>
            </w:r>
            <w:r w:rsidRPr="00112636">
              <w:rPr>
                <w:rFonts w:ascii="Times" w:hAnsi="Times" w:cs="Times"/>
                <w:i/>
                <w:noProof/>
                <w:sz w:val="20"/>
                <w:szCs w:val="20"/>
                <w:lang w:val="pt-BR"/>
              </w:rPr>
              <w:t>Bigram</w:t>
            </w:r>
          </w:p>
        </w:tc>
        <w:tc>
          <w:tcPr>
            <w:tcW w:w="850" w:type="dxa"/>
          </w:tcPr>
          <w:p w14:paraId="7D91CF26"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Pr>
          <w:p w14:paraId="5DC4E8D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Pr>
          <w:p w14:paraId="6624E8F3"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Pr>
          <w:p w14:paraId="3109AD9C"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Pr>
          <w:p w14:paraId="5B5612C3"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Pr>
          <w:p w14:paraId="4A418082" w14:textId="196586CE"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Pr>
          <w:p w14:paraId="376C3307" w14:textId="66F1445B"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r w:rsidR="00C91905" w:rsidRPr="00515BDC" w14:paraId="34D9E809" w14:textId="4CEE5EFF" w:rsidTr="00EF40E1">
        <w:trPr>
          <w:trHeight w:val="8"/>
        </w:trPr>
        <w:tc>
          <w:tcPr>
            <w:tcW w:w="2835" w:type="dxa"/>
          </w:tcPr>
          <w:p w14:paraId="67CE72D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lastRenderedPageBreak/>
              <w:t>GaussianNB+ TF-IDF</w:t>
            </w:r>
          </w:p>
        </w:tc>
        <w:tc>
          <w:tcPr>
            <w:tcW w:w="850" w:type="dxa"/>
          </w:tcPr>
          <w:p w14:paraId="7617D321"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45,7</w:t>
            </w:r>
          </w:p>
        </w:tc>
        <w:tc>
          <w:tcPr>
            <w:tcW w:w="794" w:type="dxa"/>
          </w:tcPr>
          <w:p w14:paraId="0B0B87F6" w14:textId="77777777" w:rsidR="00C91905" w:rsidRPr="00112636" w:rsidRDefault="00C91905" w:rsidP="00EF40E1">
            <w:pPr>
              <w:pStyle w:val="TableParagraph"/>
              <w:spacing w:after="40"/>
              <w:ind w:left="258"/>
              <w:jc w:val="center"/>
              <w:rPr>
                <w:rFonts w:ascii="Times" w:hAnsi="Times" w:cs="Times"/>
                <w:noProof/>
                <w:sz w:val="20"/>
                <w:szCs w:val="20"/>
                <w:lang w:val="pt-BR"/>
              </w:rPr>
            </w:pPr>
            <w:r w:rsidRPr="00112636">
              <w:rPr>
                <w:rFonts w:ascii="Times" w:hAnsi="Times" w:cs="Times"/>
                <w:noProof/>
                <w:sz w:val="20"/>
                <w:szCs w:val="20"/>
                <w:lang w:val="pt-BR"/>
              </w:rPr>
              <w:t>0,67</w:t>
            </w:r>
          </w:p>
        </w:tc>
        <w:tc>
          <w:tcPr>
            <w:tcW w:w="850" w:type="dxa"/>
          </w:tcPr>
          <w:p w14:paraId="546B9C4B" w14:textId="77777777" w:rsidR="00C91905" w:rsidRPr="00112636" w:rsidRDefault="00C91905" w:rsidP="00EF40E1">
            <w:pPr>
              <w:pStyle w:val="TableParagraph"/>
              <w:spacing w:after="40"/>
              <w:ind w:left="419"/>
              <w:jc w:val="center"/>
              <w:rPr>
                <w:rFonts w:ascii="Times" w:hAnsi="Times" w:cs="Times"/>
                <w:noProof/>
                <w:sz w:val="20"/>
                <w:szCs w:val="20"/>
                <w:lang w:val="pt-BR"/>
              </w:rPr>
            </w:pPr>
            <w:r w:rsidRPr="00112636">
              <w:rPr>
                <w:rFonts w:ascii="Times" w:hAnsi="Times" w:cs="Times"/>
                <w:noProof/>
                <w:sz w:val="20"/>
                <w:szCs w:val="20"/>
                <w:lang w:val="pt-BR"/>
              </w:rPr>
              <w:t>0,56</w:t>
            </w:r>
          </w:p>
        </w:tc>
        <w:tc>
          <w:tcPr>
            <w:tcW w:w="850" w:type="dxa"/>
          </w:tcPr>
          <w:p w14:paraId="3F57BE5D" w14:textId="77777777" w:rsidR="00C91905" w:rsidRPr="00112636" w:rsidRDefault="00C91905" w:rsidP="00EF40E1">
            <w:pPr>
              <w:pStyle w:val="TableParagraph"/>
              <w:spacing w:after="40"/>
              <w:ind w:left="187" w:right="256"/>
              <w:jc w:val="center"/>
              <w:rPr>
                <w:rFonts w:ascii="Times" w:hAnsi="Times" w:cs="Times"/>
                <w:noProof/>
                <w:sz w:val="20"/>
                <w:szCs w:val="20"/>
                <w:lang w:val="pt-BR"/>
              </w:rPr>
            </w:pPr>
            <w:r w:rsidRPr="00112636">
              <w:rPr>
                <w:rFonts w:ascii="Times" w:hAnsi="Times" w:cs="Times"/>
                <w:noProof/>
                <w:sz w:val="20"/>
                <w:szCs w:val="20"/>
                <w:lang w:val="pt-BR"/>
              </w:rPr>
              <w:t>0,41</w:t>
            </w:r>
          </w:p>
        </w:tc>
        <w:tc>
          <w:tcPr>
            <w:tcW w:w="624" w:type="dxa"/>
          </w:tcPr>
          <w:p w14:paraId="242EDCD0" w14:textId="77777777" w:rsidR="00C91905" w:rsidRPr="00112636" w:rsidRDefault="00C91905" w:rsidP="00EF40E1">
            <w:pPr>
              <w:pStyle w:val="TableParagraph"/>
              <w:spacing w:after="40"/>
              <w:ind w:left="153"/>
              <w:jc w:val="center"/>
              <w:rPr>
                <w:rFonts w:ascii="Times" w:hAnsi="Times" w:cs="Times"/>
                <w:noProof/>
                <w:sz w:val="20"/>
                <w:szCs w:val="20"/>
                <w:lang w:val="pt-BR"/>
              </w:rPr>
            </w:pPr>
            <w:r w:rsidRPr="00112636">
              <w:rPr>
                <w:rFonts w:ascii="Times" w:hAnsi="Times" w:cs="Times"/>
                <w:noProof/>
                <w:sz w:val="20"/>
                <w:szCs w:val="20"/>
                <w:lang w:val="pt-BR"/>
              </w:rPr>
              <w:t>0,56</w:t>
            </w:r>
          </w:p>
        </w:tc>
        <w:tc>
          <w:tcPr>
            <w:tcW w:w="624" w:type="dxa"/>
          </w:tcPr>
          <w:p w14:paraId="6E399DBD" w14:textId="50D847C0"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408</w:t>
            </w:r>
          </w:p>
        </w:tc>
        <w:tc>
          <w:tcPr>
            <w:tcW w:w="624" w:type="dxa"/>
          </w:tcPr>
          <w:p w14:paraId="6FBF331A" w14:textId="144571C9" w:rsidR="00C91905" w:rsidRPr="00112636" w:rsidRDefault="00C91905" w:rsidP="00C91905">
            <w:pPr>
              <w:pStyle w:val="TableParagraph"/>
              <w:spacing w:after="40"/>
              <w:ind w:left="153"/>
              <w:jc w:val="center"/>
              <w:rPr>
                <w:rFonts w:ascii="Times" w:hAnsi="Times" w:cs="Times"/>
                <w:noProof/>
                <w:sz w:val="20"/>
                <w:szCs w:val="20"/>
                <w:lang w:val="pt-BR"/>
              </w:rPr>
            </w:pPr>
            <w:r w:rsidRPr="00146EC6">
              <w:rPr>
                <w:rFonts w:ascii="Times" w:hAnsi="Times" w:cs="Times"/>
                <w:noProof/>
                <w:sz w:val="18"/>
                <w:szCs w:val="18"/>
                <w:lang w:val="pt-BR"/>
              </w:rPr>
              <w:t>5</w:t>
            </w:r>
          </w:p>
        </w:tc>
      </w:tr>
      <w:tr w:rsidR="00C91905" w:rsidRPr="005C403B" w14:paraId="3B9950E7" w14:textId="15185DD1" w:rsidTr="00EF40E1">
        <w:trPr>
          <w:trHeight w:val="8"/>
        </w:trPr>
        <w:tc>
          <w:tcPr>
            <w:tcW w:w="2835" w:type="dxa"/>
            <w:tcBorders>
              <w:bottom w:val="single" w:sz="12" w:space="0" w:color="000000"/>
            </w:tcBorders>
          </w:tcPr>
          <w:p w14:paraId="26A77E42" w14:textId="77777777" w:rsidR="00C91905" w:rsidRPr="00112636" w:rsidRDefault="00C91905" w:rsidP="00EF40E1">
            <w:pPr>
              <w:pStyle w:val="TableParagraph"/>
              <w:spacing w:after="40" w:line="179" w:lineRule="exact"/>
              <w:jc w:val="center"/>
              <w:rPr>
                <w:rFonts w:ascii="Times" w:hAnsi="Times" w:cs="Times"/>
                <w:noProof/>
                <w:sz w:val="20"/>
                <w:szCs w:val="20"/>
                <w:lang w:val="pt-BR"/>
              </w:rPr>
            </w:pPr>
            <w:r w:rsidRPr="00112636">
              <w:rPr>
                <w:rFonts w:ascii="Times" w:hAnsi="Times" w:cs="Times"/>
                <w:noProof/>
                <w:sz w:val="20"/>
                <w:szCs w:val="20"/>
                <w:lang w:val="pt-BR"/>
              </w:rPr>
              <w:t xml:space="preserve">GaussianNB+ TF-IDF+ </w:t>
            </w:r>
            <w:r w:rsidRPr="00112636">
              <w:rPr>
                <w:rFonts w:ascii="Times" w:hAnsi="Times" w:cs="Times"/>
                <w:i/>
                <w:noProof/>
                <w:sz w:val="20"/>
                <w:szCs w:val="20"/>
                <w:lang w:val="pt-BR"/>
              </w:rPr>
              <w:t>Bigram</w:t>
            </w:r>
          </w:p>
        </w:tc>
        <w:tc>
          <w:tcPr>
            <w:tcW w:w="850" w:type="dxa"/>
            <w:tcBorders>
              <w:bottom w:val="single" w:sz="12" w:space="0" w:color="000000"/>
            </w:tcBorders>
          </w:tcPr>
          <w:p w14:paraId="02A36D6B"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42,1</w:t>
            </w:r>
          </w:p>
        </w:tc>
        <w:tc>
          <w:tcPr>
            <w:tcW w:w="794" w:type="dxa"/>
            <w:tcBorders>
              <w:bottom w:val="single" w:sz="12" w:space="0" w:color="000000"/>
            </w:tcBorders>
          </w:tcPr>
          <w:p w14:paraId="52A94144" w14:textId="77777777" w:rsidR="00C91905" w:rsidRPr="00112636" w:rsidRDefault="00C91905" w:rsidP="00EF40E1">
            <w:pPr>
              <w:pStyle w:val="TableParagraph"/>
              <w:spacing w:after="40" w:line="174" w:lineRule="exact"/>
              <w:ind w:left="258"/>
              <w:jc w:val="center"/>
              <w:rPr>
                <w:rFonts w:ascii="Times" w:hAnsi="Times" w:cs="Times"/>
                <w:noProof/>
                <w:sz w:val="20"/>
                <w:szCs w:val="20"/>
                <w:lang w:val="pt-BR"/>
              </w:rPr>
            </w:pPr>
            <w:r w:rsidRPr="00112636">
              <w:rPr>
                <w:rFonts w:ascii="Times" w:hAnsi="Times" w:cs="Times"/>
                <w:noProof/>
                <w:sz w:val="20"/>
                <w:szCs w:val="20"/>
                <w:lang w:val="pt-BR"/>
              </w:rPr>
              <w:t>0,63</w:t>
            </w:r>
          </w:p>
        </w:tc>
        <w:tc>
          <w:tcPr>
            <w:tcW w:w="850" w:type="dxa"/>
            <w:tcBorders>
              <w:bottom w:val="single" w:sz="12" w:space="0" w:color="000000"/>
            </w:tcBorders>
          </w:tcPr>
          <w:p w14:paraId="4239ABAA" w14:textId="77777777" w:rsidR="00C91905" w:rsidRPr="00112636" w:rsidRDefault="00C91905" w:rsidP="00EF40E1">
            <w:pPr>
              <w:pStyle w:val="TableParagraph"/>
              <w:spacing w:after="40" w:line="174" w:lineRule="exact"/>
              <w:ind w:left="419"/>
              <w:jc w:val="center"/>
              <w:rPr>
                <w:rFonts w:ascii="Times" w:hAnsi="Times" w:cs="Times"/>
                <w:noProof/>
                <w:sz w:val="20"/>
                <w:szCs w:val="20"/>
                <w:lang w:val="pt-BR"/>
              </w:rPr>
            </w:pPr>
            <w:r w:rsidRPr="00112636">
              <w:rPr>
                <w:rFonts w:ascii="Times" w:hAnsi="Times" w:cs="Times"/>
                <w:noProof/>
                <w:sz w:val="20"/>
                <w:szCs w:val="20"/>
                <w:lang w:val="pt-BR"/>
              </w:rPr>
              <w:t>0,53</w:t>
            </w:r>
          </w:p>
        </w:tc>
        <w:tc>
          <w:tcPr>
            <w:tcW w:w="850" w:type="dxa"/>
            <w:tcBorders>
              <w:bottom w:val="single" w:sz="12" w:space="0" w:color="000000"/>
            </w:tcBorders>
          </w:tcPr>
          <w:p w14:paraId="397B810F" w14:textId="77777777" w:rsidR="00C91905" w:rsidRPr="00112636" w:rsidRDefault="00C91905" w:rsidP="00EF40E1">
            <w:pPr>
              <w:pStyle w:val="TableParagraph"/>
              <w:spacing w:after="40" w:line="174" w:lineRule="exact"/>
              <w:ind w:left="187" w:right="256"/>
              <w:jc w:val="center"/>
              <w:rPr>
                <w:rFonts w:ascii="Times" w:hAnsi="Times" w:cs="Times"/>
                <w:noProof/>
                <w:sz w:val="20"/>
                <w:szCs w:val="20"/>
                <w:lang w:val="pt-BR"/>
              </w:rPr>
            </w:pPr>
            <w:r w:rsidRPr="00112636">
              <w:rPr>
                <w:rFonts w:ascii="Times" w:hAnsi="Times" w:cs="Times"/>
                <w:noProof/>
                <w:sz w:val="20"/>
                <w:szCs w:val="20"/>
                <w:lang w:val="pt-BR"/>
              </w:rPr>
              <w:t>0,35</w:t>
            </w:r>
          </w:p>
        </w:tc>
        <w:tc>
          <w:tcPr>
            <w:tcW w:w="624" w:type="dxa"/>
            <w:tcBorders>
              <w:bottom w:val="single" w:sz="12" w:space="0" w:color="000000"/>
            </w:tcBorders>
          </w:tcPr>
          <w:p w14:paraId="5212F04B" w14:textId="77777777" w:rsidR="00C91905" w:rsidRPr="00112636" w:rsidRDefault="00C91905" w:rsidP="00EF40E1">
            <w:pPr>
              <w:pStyle w:val="TableParagraph"/>
              <w:spacing w:after="40" w:line="174" w:lineRule="exact"/>
              <w:ind w:left="153"/>
              <w:jc w:val="center"/>
              <w:rPr>
                <w:rFonts w:ascii="Times" w:hAnsi="Times" w:cs="Times"/>
                <w:noProof/>
                <w:sz w:val="20"/>
                <w:szCs w:val="20"/>
                <w:lang w:val="pt-BR"/>
              </w:rPr>
            </w:pPr>
            <w:r w:rsidRPr="00112636">
              <w:rPr>
                <w:rFonts w:ascii="Times" w:hAnsi="Times" w:cs="Times"/>
                <w:noProof/>
                <w:sz w:val="20"/>
                <w:szCs w:val="20"/>
                <w:lang w:val="pt-BR"/>
              </w:rPr>
              <w:t>0,53</w:t>
            </w:r>
          </w:p>
        </w:tc>
        <w:tc>
          <w:tcPr>
            <w:tcW w:w="624" w:type="dxa"/>
            <w:tcBorders>
              <w:bottom w:val="single" w:sz="12" w:space="0" w:color="000000"/>
            </w:tcBorders>
          </w:tcPr>
          <w:p w14:paraId="4F90E0EA" w14:textId="472AE81D"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6</w:t>
            </w:r>
          </w:p>
        </w:tc>
        <w:tc>
          <w:tcPr>
            <w:tcW w:w="624" w:type="dxa"/>
            <w:tcBorders>
              <w:bottom w:val="single" w:sz="12" w:space="0" w:color="000000"/>
            </w:tcBorders>
          </w:tcPr>
          <w:p w14:paraId="62D3C7A8" w14:textId="21E15C04" w:rsidR="00C91905" w:rsidRPr="00112636" w:rsidRDefault="00C91905" w:rsidP="00C91905">
            <w:pPr>
              <w:pStyle w:val="TableParagraph"/>
              <w:spacing w:after="40" w:line="174" w:lineRule="exact"/>
              <w:ind w:left="153"/>
              <w:jc w:val="center"/>
              <w:rPr>
                <w:rFonts w:ascii="Times" w:hAnsi="Times" w:cs="Times"/>
                <w:noProof/>
                <w:sz w:val="20"/>
                <w:szCs w:val="20"/>
                <w:lang w:val="pt-BR"/>
              </w:rPr>
            </w:pPr>
            <w:r w:rsidRPr="00146EC6">
              <w:rPr>
                <w:rFonts w:ascii="Times" w:hAnsi="Times" w:cs="Times"/>
                <w:noProof/>
                <w:sz w:val="18"/>
                <w:szCs w:val="18"/>
                <w:lang w:val="pt-BR"/>
              </w:rPr>
              <w:t>434</w:t>
            </w:r>
          </w:p>
        </w:tc>
      </w:tr>
    </w:tbl>
    <w:p w14:paraId="28351A12" w14:textId="6B819D30" w:rsidR="000C4AFF" w:rsidRDefault="004874CF" w:rsidP="00741851">
      <w:pPr>
        <w:spacing w:before="120"/>
        <w:ind w:firstLine="720"/>
        <w:jc w:val="both"/>
        <w:rPr>
          <w:rFonts w:ascii="Times" w:hAnsi="Times" w:cs="Times"/>
          <w:lang w:val="pt-BR"/>
        </w:rPr>
      </w:pPr>
      <w:r w:rsidRPr="004874CF">
        <w:rPr>
          <w:rFonts w:ascii="Times" w:hAnsi="Times" w:cs="Times"/>
          <w:lang w:val="pt-BR"/>
        </w:rPr>
        <w:t>Após o treino com a validação cruzada, o modelo foi validado utilizando um banco de dados com 761 exemplos, composto por 471 notícias falsas e 290 verdadeiras, os resultados podem ser vistos na Tabela 3</w:t>
      </w:r>
      <w:del w:id="32" w:author="Laura Almeida" w:date="2021-05-26T13:47:00Z">
        <w:r w:rsidRPr="004874CF" w:rsidDel="00445B66">
          <w:rPr>
            <w:rFonts w:ascii="Times" w:hAnsi="Times" w:cs="Times"/>
            <w:lang w:val="pt-BR"/>
          </w:rPr>
          <w:delText xml:space="preserve"> e Tabela 4</w:delText>
        </w:r>
      </w:del>
      <w:r w:rsidRPr="004874CF">
        <w:rPr>
          <w:rFonts w:ascii="Times" w:hAnsi="Times" w:cs="Times"/>
          <w:lang w:val="pt-BR"/>
        </w:rPr>
        <w:t>.</w:t>
      </w:r>
    </w:p>
    <w:p w14:paraId="2FB73DAD" w14:textId="77777777" w:rsidR="004874CF" w:rsidRPr="00616666" w:rsidRDefault="004874CF" w:rsidP="004874CF">
      <w:pPr>
        <w:pStyle w:val="BodyText"/>
        <w:spacing w:before="119"/>
        <w:ind w:right="120"/>
        <w:jc w:val="center"/>
        <w:rPr>
          <w:noProof/>
          <w:lang w:val="pt-BR"/>
        </w:rPr>
      </w:pPr>
      <w:r>
        <w:rPr>
          <w:noProof/>
          <w:sz w:val="20"/>
          <w:lang w:val="pt-BR"/>
        </w:rPr>
        <w:drawing>
          <wp:inline distT="0" distB="0" distL="0" distR="0" wp14:anchorId="7C6EFA43" wp14:editId="74F48408">
            <wp:extent cx="3519805" cy="1558888"/>
            <wp:effectExtent l="0" t="0" r="4445" b="3810"/>
            <wp:docPr id="10" name="Imagem 10" descr="Mapa com linhas pretas em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Mapa com linhas pretas em fundo branco&#10;&#10;Descrição gerada automaticamente"/>
                    <pic:cNvPicPr/>
                  </pic:nvPicPr>
                  <pic:blipFill rotWithShape="1">
                    <a:blip r:embed="rId15" cstate="print">
                      <a:extLst>
                        <a:ext uri="{28A0092B-C50C-407E-A947-70E740481C1C}">
                          <a14:useLocalDpi xmlns:a14="http://schemas.microsoft.com/office/drawing/2010/main" val="0"/>
                        </a:ext>
                      </a:extLst>
                    </a:blip>
                    <a:srcRect l="2412" t="4308" r="3500" b="4746"/>
                    <a:stretch/>
                  </pic:blipFill>
                  <pic:spPr bwMode="auto">
                    <a:xfrm>
                      <a:off x="0" y="0"/>
                      <a:ext cx="3694410" cy="1636219"/>
                    </a:xfrm>
                    <a:prstGeom prst="rect">
                      <a:avLst/>
                    </a:prstGeom>
                    <a:ln>
                      <a:noFill/>
                    </a:ln>
                    <a:extLst>
                      <a:ext uri="{53640926-AAD7-44D8-BBD7-CCE9431645EC}">
                        <a14:shadowObscured xmlns:a14="http://schemas.microsoft.com/office/drawing/2010/main"/>
                      </a:ext>
                    </a:extLst>
                  </pic:spPr>
                </pic:pic>
              </a:graphicData>
            </a:graphic>
          </wp:inline>
        </w:drawing>
      </w:r>
    </w:p>
    <w:p w14:paraId="23C5F5AF" w14:textId="77777777" w:rsidR="004874CF" w:rsidRPr="00741851" w:rsidRDefault="004874CF" w:rsidP="003C0EF3">
      <w:pPr>
        <w:pStyle w:val="BodyText"/>
        <w:spacing w:before="119"/>
        <w:ind w:left="454" w:right="454"/>
        <w:rPr>
          <w:rFonts w:ascii="Helvetica" w:hAnsi="Helvetica" w:cs="Times"/>
          <w:b/>
          <w:bCs/>
          <w:noProof/>
          <w:sz w:val="20"/>
          <w:szCs w:val="24"/>
          <w:lang w:val="pt-BR"/>
        </w:rPr>
      </w:pPr>
      <w:r w:rsidRPr="00741851">
        <w:rPr>
          <w:rFonts w:ascii="Helvetica" w:hAnsi="Helvetica" w:cs="Times"/>
          <w:b/>
          <w:bCs/>
          <w:noProof/>
          <w:sz w:val="20"/>
          <w:szCs w:val="24"/>
          <w:lang w:val="pt-BR"/>
        </w:rPr>
        <w:t xml:space="preserve">Figura 6. Curva ROC: a) SVM(RBF)+ BOW e b) </w:t>
      </w:r>
      <w:r w:rsidRPr="00741851">
        <w:rPr>
          <w:rFonts w:ascii="Helvetica" w:hAnsi="Helvetica" w:cs="Times"/>
          <w:b/>
          <w:bCs/>
          <w:i/>
          <w:noProof/>
          <w:sz w:val="20"/>
          <w:szCs w:val="24"/>
          <w:lang w:val="pt-BR"/>
        </w:rPr>
        <w:t>Multinomial</w:t>
      </w:r>
      <w:r w:rsidRPr="00741851">
        <w:rPr>
          <w:rFonts w:ascii="Helvetica" w:hAnsi="Helvetica" w:cs="Times"/>
          <w:b/>
          <w:bCs/>
          <w:noProof/>
          <w:sz w:val="20"/>
          <w:szCs w:val="24"/>
          <w:lang w:val="pt-BR"/>
        </w:rPr>
        <w:t>NB + BOW</w:t>
      </w:r>
    </w:p>
    <w:p w14:paraId="2144B499" w14:textId="11BBC502" w:rsidR="004874CF" w:rsidRDefault="004874CF" w:rsidP="004874CF">
      <w:pPr>
        <w:spacing w:before="120"/>
        <w:ind w:firstLine="720"/>
        <w:jc w:val="both"/>
        <w:rPr>
          <w:rFonts w:ascii="Times" w:hAnsi="Times" w:cs="Times"/>
          <w:lang w:val="pt-BR"/>
        </w:rPr>
      </w:pPr>
      <w:r w:rsidRPr="004874CF">
        <w:rPr>
          <w:rFonts w:ascii="Times" w:hAnsi="Times" w:cs="Times"/>
          <w:lang w:val="pt-BR"/>
        </w:rPr>
        <w:t xml:space="preserve">Considerando os modelos SVM e </w:t>
      </w:r>
      <w:r w:rsidRPr="00111F24">
        <w:rPr>
          <w:rFonts w:ascii="Times" w:hAnsi="Times" w:cs="Times"/>
          <w:i/>
          <w:lang w:val="pt-BR"/>
        </w:rPr>
        <w:t>Naive Bayes</w:t>
      </w:r>
      <w:r w:rsidRPr="004874CF">
        <w:rPr>
          <w:rFonts w:ascii="Times" w:hAnsi="Times" w:cs="Times"/>
          <w:lang w:val="pt-BR"/>
        </w:rPr>
        <w:t xml:space="preserve"> que tiveram os melhores desempenhos, é possível observar que o algoritmo </w:t>
      </w:r>
      <w:r w:rsidRPr="00111F24">
        <w:rPr>
          <w:rFonts w:ascii="Times" w:hAnsi="Times" w:cs="Times"/>
          <w:i/>
          <w:lang w:val="pt-BR"/>
        </w:rPr>
        <w:t>Naive Bayes</w:t>
      </w:r>
      <w:r w:rsidRPr="004874CF">
        <w:rPr>
          <w:rFonts w:ascii="Times" w:hAnsi="Times" w:cs="Times"/>
          <w:lang w:val="pt-BR"/>
        </w:rPr>
        <w:t xml:space="preserve"> teve mais dificuldade em diferenciar as classes (se é falsa ou não), e pode ser visto nas colunas Falsos Positivos e Falsos Negativos, que os erros Tipo I e II são maiores, conforme mostrado na Tabela 3</w:t>
      </w:r>
      <w:del w:id="33" w:author="Laura Almeida" w:date="2021-05-26T13:47:00Z">
        <w:r w:rsidRPr="004874CF" w:rsidDel="00445B66">
          <w:rPr>
            <w:rFonts w:ascii="Times" w:hAnsi="Times" w:cs="Times"/>
            <w:lang w:val="pt-BR"/>
          </w:rPr>
          <w:delText xml:space="preserve"> e na Tabela 4</w:delText>
        </w:r>
      </w:del>
      <w:r w:rsidRPr="004874CF">
        <w:rPr>
          <w:rFonts w:ascii="Times" w:hAnsi="Times" w:cs="Times"/>
          <w:lang w:val="pt-BR"/>
        </w:rPr>
        <w:t xml:space="preserve">, portanto pode-se concluir que apresenta um problema de </w:t>
      </w:r>
      <w:r w:rsidRPr="00CF318D">
        <w:rPr>
          <w:rFonts w:ascii="Times" w:hAnsi="Times" w:cs="Times"/>
          <w:i/>
          <w:lang w:val="pt-BR"/>
        </w:rPr>
        <w:t>underfitting</w:t>
      </w:r>
      <w:r w:rsidRPr="004874CF">
        <w:rPr>
          <w:rFonts w:ascii="Times" w:hAnsi="Times" w:cs="Times"/>
          <w:lang w:val="pt-BR"/>
        </w:rPr>
        <w:t xml:space="preserve">, ou seja o algoritmo apresentou uma hipótese muito simples para a resolução do problema de classificação de notícia falsa, resultando em valores ruins nas métricas tanto no treino quanto no teste. </w:t>
      </w:r>
    </w:p>
    <w:p w14:paraId="764E2A3C" w14:textId="404308E5" w:rsidR="004874CF" w:rsidRDefault="004874CF" w:rsidP="004874CF">
      <w:pPr>
        <w:spacing w:before="120"/>
        <w:ind w:firstLine="720"/>
        <w:jc w:val="both"/>
        <w:rPr>
          <w:rFonts w:ascii="Times" w:hAnsi="Times" w:cs="Times"/>
          <w:lang w:val="pt-BR"/>
        </w:rPr>
      </w:pPr>
      <w:r w:rsidRPr="004874CF">
        <w:rPr>
          <w:rFonts w:ascii="Times" w:hAnsi="Times" w:cs="Times"/>
          <w:lang w:val="pt-BR"/>
        </w:rPr>
        <w:t>Além disso, pode-se notar que a curva ROC e o AUC deste modelo é pior em comparação com os do SVM, conforme mostrado na Figura. 6.</w:t>
      </w:r>
      <w:r>
        <w:rPr>
          <w:rFonts w:ascii="Times" w:hAnsi="Times" w:cs="Times"/>
          <w:lang w:val="pt-BR"/>
        </w:rPr>
        <w:t xml:space="preserve"> </w:t>
      </w:r>
      <w:r w:rsidRPr="004874CF">
        <w:rPr>
          <w:rFonts w:ascii="Times" w:hAnsi="Times" w:cs="Times"/>
          <w:lang w:val="pt-BR"/>
        </w:rPr>
        <w:t xml:space="preserve">Uma forma que pode ajudar o modelo </w:t>
      </w:r>
      <w:r w:rsidRPr="00111F24">
        <w:rPr>
          <w:rFonts w:ascii="Times" w:hAnsi="Times" w:cs="Times"/>
          <w:i/>
          <w:lang w:val="pt-BR"/>
        </w:rPr>
        <w:t>Naive Bayes</w:t>
      </w:r>
      <w:r w:rsidRPr="004874CF">
        <w:rPr>
          <w:rFonts w:ascii="Times" w:hAnsi="Times" w:cs="Times"/>
          <w:lang w:val="pt-BR"/>
        </w:rPr>
        <w:t xml:space="preserve"> a diferenciar as classes é com a implementação de mais dados, otimizando os parâmetros do modelo ou melhorando o pré-processamento nas notícias, por exemplo excluindo palavras que não trazem valor ao modelo, como as palavras "não" e "brasil".</w:t>
      </w:r>
    </w:p>
    <w:p w14:paraId="24CBBB1F" w14:textId="539B4062" w:rsidR="00433C16" w:rsidRPr="00433C16" w:rsidRDefault="0002004F" w:rsidP="00146EC6">
      <w:pPr>
        <w:pStyle w:val="Heading1"/>
        <w:keepLines w:val="0"/>
        <w:spacing w:before="240" w:after="0"/>
        <w:ind w:left="0" w:firstLine="0"/>
        <w:rPr>
          <w:rFonts w:ascii="Times" w:hAnsi="Times" w:cs="Times"/>
          <w:sz w:val="26"/>
          <w:szCs w:val="26"/>
        </w:rPr>
      </w:pPr>
      <w:r>
        <w:rPr>
          <w:rFonts w:ascii="Times" w:hAnsi="Times" w:cs="Times"/>
          <w:sz w:val="26"/>
          <w:szCs w:val="26"/>
        </w:rPr>
        <w:t>5</w:t>
      </w:r>
      <w:r w:rsidR="004874CF" w:rsidRPr="00433C16">
        <w:rPr>
          <w:rFonts w:ascii="Times" w:hAnsi="Times" w:cs="Times"/>
          <w:sz w:val="26"/>
          <w:szCs w:val="26"/>
        </w:rPr>
        <w:t>. Conclusão</w:t>
      </w:r>
    </w:p>
    <w:p w14:paraId="6216E4FA" w14:textId="328F0E32" w:rsidR="00B262C8" w:rsidDel="00445B66" w:rsidRDefault="00445B66" w:rsidP="00527063">
      <w:pPr>
        <w:spacing w:before="120"/>
        <w:jc w:val="both"/>
        <w:rPr>
          <w:del w:id="34" w:author="Laura Almeida" w:date="2021-05-26T13:50:00Z"/>
          <w:rFonts w:ascii="Times" w:hAnsi="Times" w:cs="Times"/>
          <w:lang w:val="pt-BR"/>
        </w:rPr>
      </w:pPr>
      <w:ins w:id="35" w:author="Laura Almeida" w:date="2021-05-26T13:50:00Z">
        <w:r>
          <w:rPr>
            <w:noProof/>
            <w:lang w:val="pt-BR"/>
          </w:rPr>
          <w:t>Notícias falsas</w:t>
        </w:r>
        <w:r w:rsidRPr="005C403B">
          <w:rPr>
            <w:noProof/>
            <w:lang w:val="pt-BR"/>
          </w:rPr>
          <w:t xml:space="preserve"> têm mostrado claramente sua influência na sociedade, espalhando cada vez mais desinformação sobre quaisquer temas em que estejam inseridas. Infelizmente, a chance</w:t>
        </w:r>
        <w:r w:rsidRPr="005C403B">
          <w:rPr>
            <w:noProof/>
            <w:spacing w:val="-12"/>
            <w:lang w:val="pt-BR"/>
          </w:rPr>
          <w:t xml:space="preserve"> </w:t>
        </w:r>
        <w:r w:rsidRPr="005C403B">
          <w:rPr>
            <w:noProof/>
            <w:lang w:val="pt-BR"/>
          </w:rPr>
          <w:t>de</w:t>
        </w:r>
        <w:r w:rsidRPr="005C403B">
          <w:rPr>
            <w:noProof/>
            <w:spacing w:val="-12"/>
            <w:lang w:val="pt-BR"/>
          </w:rPr>
          <w:t xml:space="preserve"> </w:t>
        </w:r>
        <w:r>
          <w:rPr>
            <w:noProof/>
            <w:lang w:val="pt-BR"/>
          </w:rPr>
          <w:t>notícias falsas</w:t>
        </w:r>
        <w:r w:rsidRPr="005C403B">
          <w:rPr>
            <w:noProof/>
            <w:spacing w:val="-11"/>
            <w:lang w:val="pt-BR"/>
          </w:rPr>
          <w:t xml:space="preserve"> </w:t>
        </w:r>
        <w:r w:rsidRPr="005C403B">
          <w:rPr>
            <w:noProof/>
            <w:lang w:val="pt-BR"/>
          </w:rPr>
          <w:t>se</w:t>
        </w:r>
        <w:r w:rsidRPr="005C403B">
          <w:rPr>
            <w:noProof/>
            <w:spacing w:val="-12"/>
            <w:lang w:val="pt-BR"/>
          </w:rPr>
          <w:t xml:space="preserve"> </w:t>
        </w:r>
        <w:r w:rsidRPr="005C403B">
          <w:rPr>
            <w:noProof/>
            <w:lang w:val="pt-BR"/>
          </w:rPr>
          <w:t>propagarem</w:t>
        </w:r>
        <w:r w:rsidRPr="005C403B">
          <w:rPr>
            <w:noProof/>
            <w:spacing w:val="-10"/>
            <w:lang w:val="pt-BR"/>
          </w:rPr>
          <w:t xml:space="preserve"> </w:t>
        </w:r>
        <w:r w:rsidRPr="005C403B">
          <w:rPr>
            <w:noProof/>
            <w:lang w:val="pt-BR"/>
          </w:rPr>
          <w:t>rapidamente</w:t>
        </w:r>
        <w:r w:rsidRPr="005C403B">
          <w:rPr>
            <w:noProof/>
            <w:spacing w:val="-10"/>
            <w:lang w:val="pt-BR"/>
          </w:rPr>
          <w:t xml:space="preserve"> </w:t>
        </w:r>
        <w:r w:rsidRPr="005C403B">
          <w:rPr>
            <w:noProof/>
            <w:lang w:val="pt-BR"/>
          </w:rPr>
          <w:t>é</w:t>
        </w:r>
        <w:r w:rsidRPr="005C403B">
          <w:rPr>
            <w:noProof/>
            <w:spacing w:val="-10"/>
            <w:lang w:val="pt-BR"/>
          </w:rPr>
          <w:t xml:space="preserve"> </w:t>
        </w:r>
        <w:r w:rsidRPr="005C403B">
          <w:rPr>
            <w:noProof/>
            <w:lang w:val="pt-BR"/>
          </w:rPr>
          <w:t>muito</w:t>
        </w:r>
        <w:r w:rsidRPr="005C403B">
          <w:rPr>
            <w:noProof/>
            <w:spacing w:val="-10"/>
            <w:lang w:val="pt-BR"/>
          </w:rPr>
          <w:t xml:space="preserve"> </w:t>
        </w:r>
        <w:r w:rsidRPr="005C403B">
          <w:rPr>
            <w:noProof/>
            <w:lang w:val="pt-BR"/>
          </w:rPr>
          <w:t>maior</w:t>
        </w:r>
        <w:r w:rsidRPr="005C403B">
          <w:rPr>
            <w:noProof/>
            <w:spacing w:val="-12"/>
            <w:lang w:val="pt-BR"/>
          </w:rPr>
          <w:t xml:space="preserve"> </w:t>
        </w:r>
        <w:r w:rsidRPr="005C403B">
          <w:rPr>
            <w:noProof/>
            <w:lang w:val="pt-BR"/>
          </w:rPr>
          <w:t>do</w:t>
        </w:r>
        <w:r w:rsidRPr="005C403B">
          <w:rPr>
            <w:noProof/>
            <w:spacing w:val="-11"/>
            <w:lang w:val="pt-BR"/>
          </w:rPr>
          <w:t xml:space="preserve"> </w:t>
        </w:r>
        <w:r w:rsidRPr="005C403B">
          <w:rPr>
            <w:noProof/>
            <w:lang w:val="pt-BR"/>
          </w:rPr>
          <w:t>que</w:t>
        </w:r>
        <w:r w:rsidRPr="005C403B">
          <w:rPr>
            <w:noProof/>
            <w:spacing w:val="-11"/>
            <w:lang w:val="pt-BR"/>
          </w:rPr>
          <w:t xml:space="preserve"> </w:t>
        </w:r>
        <w:r w:rsidRPr="005C403B">
          <w:rPr>
            <w:noProof/>
            <w:lang w:val="pt-BR"/>
          </w:rPr>
          <w:t>as</w:t>
        </w:r>
        <w:r w:rsidRPr="005C403B">
          <w:rPr>
            <w:noProof/>
            <w:spacing w:val="-11"/>
            <w:lang w:val="pt-BR"/>
          </w:rPr>
          <w:t xml:space="preserve"> </w:t>
        </w:r>
        <w:r w:rsidRPr="005C403B">
          <w:rPr>
            <w:noProof/>
            <w:lang w:val="pt-BR"/>
          </w:rPr>
          <w:t>de</w:t>
        </w:r>
        <w:r w:rsidRPr="005C403B">
          <w:rPr>
            <w:noProof/>
            <w:spacing w:val="-14"/>
            <w:lang w:val="pt-BR"/>
          </w:rPr>
          <w:t xml:space="preserve"> </w:t>
        </w:r>
        <w:r w:rsidRPr="005C403B">
          <w:rPr>
            <w:noProof/>
            <w:lang w:val="pt-BR"/>
          </w:rPr>
          <w:t>um</w:t>
        </w:r>
        <w:r w:rsidRPr="005C403B">
          <w:rPr>
            <w:noProof/>
            <w:spacing w:val="-10"/>
            <w:lang w:val="pt-BR"/>
          </w:rPr>
          <w:t xml:space="preserve"> </w:t>
        </w:r>
        <w:r w:rsidRPr="005C403B">
          <w:rPr>
            <w:noProof/>
            <w:lang w:val="pt-BR"/>
          </w:rPr>
          <w:t xml:space="preserve">conteúdo verdadeiro </w:t>
        </w:r>
      </w:ins>
      <w:del w:id="36" w:author="Laura Almeida" w:date="2021-05-26T13:50:00Z">
        <w:r w:rsidR="00433C16" w:rsidRPr="00433C16" w:rsidDel="00445B66">
          <w:rPr>
            <w:rFonts w:ascii="Times" w:hAnsi="Times" w:cs="Times"/>
            <w:lang w:val="pt-BR"/>
          </w:rPr>
          <w:delText xml:space="preserve">Notícias falsas têm mostrado claramente sua influência na sociedade, espalhando cada vez mais desinformação sobre quaisquer temas em que estejam inseridas. </w:delText>
        </w:r>
      </w:del>
    </w:p>
    <w:p w14:paraId="0ED03A08" w14:textId="2E8614F9" w:rsidR="00445B66" w:rsidRPr="00433C16" w:rsidRDefault="00EF40E1" w:rsidP="00445B66">
      <w:pPr>
        <w:spacing w:before="120"/>
        <w:ind w:firstLine="720"/>
        <w:jc w:val="both"/>
        <w:rPr>
          <w:rFonts w:ascii="Times" w:hAnsi="Times" w:cs="Times"/>
          <w:lang w:val="pt-BR"/>
        </w:rPr>
        <w:pPrChange w:id="37" w:author="Laura Almeida" w:date="2021-05-26T13:51:00Z">
          <w:pPr>
            <w:spacing w:before="120"/>
            <w:ind w:firstLine="720"/>
            <w:jc w:val="both"/>
          </w:pPr>
        </w:pPrChange>
      </w:pPr>
      <w:del w:id="38" w:author="Laura Almeida" w:date="2021-05-26T13:50:00Z">
        <w:r w:rsidDel="00445B66">
          <w:rPr>
            <w:rFonts w:ascii="Times" w:hAnsi="Times" w:cs="Times"/>
            <w:lang w:val="pt-BR"/>
          </w:rPr>
          <w:delText>A</w:delText>
        </w:r>
        <w:r w:rsidR="00B262C8" w:rsidRPr="00433C16" w:rsidDel="00445B66">
          <w:rPr>
            <w:rFonts w:ascii="Times" w:hAnsi="Times" w:cs="Times"/>
            <w:lang w:val="pt-BR"/>
          </w:rPr>
          <w:delText xml:space="preserve"> chance de notícias falsas se propagarem rapidamente é muito maior do que as de um conteúdo </w:delText>
        </w:r>
        <w:r w:rsidR="00B262C8" w:rsidRPr="005D1836" w:rsidDel="00445B66">
          <w:rPr>
            <w:rFonts w:ascii="Times" w:hAnsi="Times" w:cs="Times"/>
            <w:lang w:val="pt-BR"/>
          </w:rPr>
          <w:delText xml:space="preserve">verdadeiro </w:delText>
        </w:r>
      </w:del>
      <w:r w:rsidR="00B262C8" w:rsidRPr="005D1836">
        <w:rPr>
          <w:rFonts w:ascii="Times" w:hAnsi="Times" w:cs="Times"/>
          <w:lang w:val="pt-BR"/>
        </w:rPr>
        <w:t>[Vosoughi, Roy e Aral 2018]</w:t>
      </w:r>
      <w:r w:rsidR="00B262C8">
        <w:rPr>
          <w:rFonts w:ascii="Times" w:hAnsi="Times" w:cs="Times"/>
          <w:lang w:val="pt-BR"/>
        </w:rPr>
        <w:t xml:space="preserve">, </w:t>
      </w:r>
      <w:del w:id="39" w:author="Laura Almeida" w:date="2021-05-26T13:51:00Z">
        <w:r w:rsidR="00B262C8" w:rsidDel="00445B66">
          <w:rPr>
            <w:rFonts w:ascii="Times" w:hAnsi="Times" w:cs="Times"/>
            <w:lang w:val="pt-BR"/>
          </w:rPr>
          <w:delText>principalmente em países cujo consumo das notícias estão</w:delText>
        </w:r>
      </w:del>
      <w:ins w:id="40" w:author="Andre Luiz" w:date="2021-03-26T15:20:00Z">
        <w:del w:id="41" w:author="Laura Almeida" w:date="2021-05-26T13:51:00Z">
          <w:r w:rsidR="00E24455" w:rsidDel="00445B66">
            <w:rPr>
              <w:rFonts w:ascii="Times" w:hAnsi="Times" w:cs="Times"/>
              <w:lang w:val="pt-BR"/>
            </w:rPr>
            <w:delText>cujo consumo das notícias está</w:delText>
          </w:r>
        </w:del>
      </w:ins>
      <w:del w:id="42" w:author="Laura Almeida" w:date="2021-05-26T13:51:00Z">
        <w:r w:rsidR="00B262C8" w:rsidDel="00445B66">
          <w:rPr>
            <w:rFonts w:ascii="Times" w:hAnsi="Times" w:cs="Times"/>
            <w:lang w:val="pt-BR"/>
          </w:rPr>
          <w:delText xml:space="preserve"> sendo feitas a partir de </w:delText>
        </w:r>
        <w:r w:rsidDel="00445B66">
          <w:rPr>
            <w:rFonts w:ascii="Times" w:hAnsi="Times" w:cs="Times"/>
            <w:lang w:val="pt-BR"/>
          </w:rPr>
          <w:delText>mídias</w:delText>
        </w:r>
        <w:r w:rsidR="00B262C8" w:rsidDel="00445B66">
          <w:rPr>
            <w:rFonts w:ascii="Times" w:hAnsi="Times" w:cs="Times"/>
            <w:lang w:val="pt-BR"/>
          </w:rPr>
          <w:delText xml:space="preserve"> sociais</w:delText>
        </w:r>
        <w:r w:rsidR="00B262C8" w:rsidRPr="005D1836" w:rsidDel="00445B66">
          <w:rPr>
            <w:rFonts w:ascii="Times" w:hAnsi="Times" w:cs="Times"/>
            <w:lang w:val="pt-BR"/>
          </w:rPr>
          <w:delText xml:space="preserve"> e</w:delText>
        </w:r>
        <w:r w:rsidR="00B262C8" w:rsidRPr="00433C16" w:rsidDel="00445B66">
          <w:rPr>
            <w:rFonts w:ascii="Times" w:hAnsi="Times" w:cs="Times"/>
            <w:lang w:val="pt-BR"/>
          </w:rPr>
          <w:delText xml:space="preserve"> é exatamente por isso que estudos como esse são desenvolvidos, para ser possível mudar esse cenário e propor ferramentas que ajudem as grandes mídias sociais a combater esse tipo de notícia</w:delText>
        </w:r>
        <w:r w:rsidR="00B262C8" w:rsidDel="00445B66">
          <w:rPr>
            <w:rFonts w:ascii="Times" w:hAnsi="Times" w:cs="Times"/>
            <w:lang w:val="pt-BR"/>
          </w:rPr>
          <w:delText>, evitar a desinformação da população brasileira e assim apoiar a democracia</w:delText>
        </w:r>
        <w:r w:rsidR="00B262C8" w:rsidRPr="00433C16" w:rsidDel="00445B66">
          <w:rPr>
            <w:rFonts w:ascii="Times" w:hAnsi="Times" w:cs="Times"/>
            <w:lang w:val="pt-BR"/>
          </w:rPr>
          <w:delText>.</w:delText>
        </w:r>
      </w:del>
      <w:ins w:id="43" w:author="Laura Almeida" w:date="2021-05-26T13:51:00Z">
        <w:r w:rsidR="00445B66" w:rsidRPr="00445B66">
          <w:rPr>
            <w:rFonts w:ascii="Times" w:hAnsi="Times" w:cs="Times"/>
            <w:lang w:val="pt-BR"/>
          </w:rPr>
          <w:t>e é exatamente por isso que estudos como esse são desenvolvidos, para ser possível mudar esse cenário e propor ferramentas que ajudem as grandes mídias sociais a combater esse tipo de notícia.</w:t>
        </w:r>
      </w:ins>
    </w:p>
    <w:p w14:paraId="72E53F24" w14:textId="00FEBB0E" w:rsidR="00433C16" w:rsidRPr="00433C16" w:rsidRDefault="00445B66" w:rsidP="00433C16">
      <w:pPr>
        <w:spacing w:before="120"/>
        <w:ind w:firstLine="720"/>
        <w:jc w:val="both"/>
        <w:rPr>
          <w:rFonts w:ascii="Times" w:hAnsi="Times" w:cs="Times"/>
          <w:lang w:val="pt-BR"/>
        </w:rPr>
      </w:pPr>
      <w:ins w:id="44" w:author="Laura Almeida" w:date="2021-05-26T13:51:00Z">
        <w:r>
          <w:rPr>
            <w:noProof/>
            <w:lang w:val="pt-BR"/>
          </w:rPr>
          <w:t>Conforme mostrado na</w:t>
        </w:r>
        <w:r w:rsidRPr="005C403B">
          <w:rPr>
            <w:noProof/>
            <w:lang w:val="pt-BR"/>
          </w:rPr>
          <w:t xml:space="preserve"> Tabela </w:t>
        </w:r>
        <w:r>
          <w:rPr>
            <w:noProof/>
            <w:lang w:val="pt-BR"/>
          </w:rPr>
          <w:t>3</w:t>
        </w:r>
        <w:r w:rsidRPr="005C403B">
          <w:rPr>
            <w:noProof/>
            <w:lang w:val="pt-BR"/>
          </w:rPr>
          <w:t>, o SVM teve a maior precisão em relação aos outros modelos,</w:t>
        </w:r>
        <w:r w:rsidRPr="005C403B">
          <w:rPr>
            <w:noProof/>
            <w:spacing w:val="-5"/>
            <w:lang w:val="pt-BR"/>
          </w:rPr>
          <w:t xml:space="preserve"> </w:t>
        </w:r>
        <w:r>
          <w:rPr>
            <w:noProof/>
            <w:lang w:val="pt-BR"/>
          </w:rPr>
          <w:t>já</w:t>
        </w:r>
        <w:r w:rsidRPr="005C403B">
          <w:rPr>
            <w:noProof/>
            <w:spacing w:val="-4"/>
            <w:lang w:val="pt-BR"/>
          </w:rPr>
          <w:t xml:space="preserve"> </w:t>
        </w:r>
        <w:r w:rsidRPr="005C403B">
          <w:rPr>
            <w:noProof/>
            <w:lang w:val="pt-BR"/>
          </w:rPr>
          <w:t>o</w:t>
        </w:r>
        <w:r w:rsidRPr="005C403B">
          <w:rPr>
            <w:noProof/>
            <w:spacing w:val="-5"/>
            <w:lang w:val="pt-BR"/>
          </w:rPr>
          <w:t xml:space="preserve"> </w:t>
        </w:r>
        <w:r w:rsidRPr="005C403B">
          <w:rPr>
            <w:noProof/>
            <w:lang w:val="pt-BR"/>
          </w:rPr>
          <w:t>algoritmo</w:t>
        </w:r>
        <w:r w:rsidRPr="005C403B">
          <w:rPr>
            <w:noProof/>
            <w:spacing w:val="-4"/>
            <w:lang w:val="pt-BR"/>
          </w:rPr>
          <w:t xml:space="preserve"> </w:t>
        </w:r>
        <w:r w:rsidRPr="00C51FEB">
          <w:rPr>
            <w:i/>
            <w:noProof/>
            <w:lang w:val="pt-BR"/>
          </w:rPr>
          <w:t>Naive</w:t>
        </w:r>
        <w:r w:rsidRPr="00C51FEB">
          <w:rPr>
            <w:i/>
            <w:noProof/>
            <w:spacing w:val="-4"/>
            <w:lang w:val="pt-BR"/>
          </w:rPr>
          <w:t xml:space="preserve"> </w:t>
        </w:r>
        <w:r w:rsidRPr="00C51FEB">
          <w:rPr>
            <w:i/>
            <w:noProof/>
            <w:lang w:val="pt-BR"/>
          </w:rPr>
          <w:t>Bayes</w:t>
        </w:r>
        <w:r w:rsidRPr="005C403B">
          <w:rPr>
            <w:noProof/>
            <w:spacing w:val="-3"/>
            <w:lang w:val="pt-BR"/>
          </w:rPr>
          <w:t xml:space="preserve"> </w:t>
        </w:r>
        <w:r w:rsidRPr="005C403B">
          <w:rPr>
            <w:noProof/>
            <w:lang w:val="pt-BR"/>
          </w:rPr>
          <w:t>apresentou</w:t>
        </w:r>
        <w:r w:rsidRPr="005C403B">
          <w:rPr>
            <w:noProof/>
            <w:spacing w:val="-3"/>
            <w:lang w:val="pt-BR"/>
          </w:rPr>
          <w:t xml:space="preserve"> </w:t>
        </w:r>
        <w:r w:rsidRPr="005C403B">
          <w:rPr>
            <w:noProof/>
            <w:lang w:val="pt-BR"/>
          </w:rPr>
          <w:t>mais</w:t>
        </w:r>
        <w:r w:rsidRPr="005C403B">
          <w:rPr>
            <w:noProof/>
            <w:spacing w:val="-4"/>
            <w:lang w:val="pt-BR"/>
          </w:rPr>
          <w:t xml:space="preserve"> </w:t>
        </w:r>
        <w:r w:rsidRPr="005C403B">
          <w:rPr>
            <w:noProof/>
            <w:lang w:val="pt-BR"/>
          </w:rPr>
          <w:t>dificuldade</w:t>
        </w:r>
        <w:r w:rsidRPr="005C403B">
          <w:rPr>
            <w:noProof/>
            <w:spacing w:val="-6"/>
            <w:lang w:val="pt-BR"/>
          </w:rPr>
          <w:t xml:space="preserve"> </w:t>
        </w:r>
        <w:r w:rsidRPr="005C403B">
          <w:rPr>
            <w:noProof/>
            <w:lang w:val="pt-BR"/>
          </w:rPr>
          <w:t>de</w:t>
        </w:r>
        <w:r w:rsidRPr="005C403B">
          <w:rPr>
            <w:noProof/>
            <w:spacing w:val="-5"/>
            <w:lang w:val="pt-BR"/>
          </w:rPr>
          <w:t xml:space="preserve"> </w:t>
        </w:r>
        <w:r w:rsidRPr="005C403B">
          <w:rPr>
            <w:noProof/>
            <w:lang w:val="pt-BR"/>
          </w:rPr>
          <w:t>identificar e diferenciar as classes, que podem ser vistas na curva ROC</w:t>
        </w:r>
        <w:r>
          <w:rPr>
            <w:noProof/>
            <w:lang w:val="pt-BR"/>
          </w:rPr>
          <w:t xml:space="preserve"> (</w:t>
        </w:r>
        <w:r w:rsidRPr="005C403B">
          <w:rPr>
            <w:noProof/>
            <w:lang w:val="pt-BR"/>
          </w:rPr>
          <w:t>Fig</w:t>
        </w:r>
        <w:r>
          <w:rPr>
            <w:noProof/>
            <w:lang w:val="pt-BR"/>
          </w:rPr>
          <w:t>ura</w:t>
        </w:r>
        <w:r w:rsidRPr="005C403B">
          <w:rPr>
            <w:noProof/>
            <w:lang w:val="pt-BR"/>
          </w:rPr>
          <w:t xml:space="preserve"> 4</w:t>
        </w:r>
        <w:r>
          <w:rPr>
            <w:noProof/>
            <w:lang w:val="pt-BR"/>
          </w:rPr>
          <w:t>)</w:t>
        </w:r>
        <w:r w:rsidRPr="005C403B">
          <w:rPr>
            <w:noProof/>
            <w:lang w:val="pt-BR"/>
          </w:rPr>
          <w:t>, e no número de</w:t>
        </w:r>
        <w:r>
          <w:rPr>
            <w:noProof/>
            <w:spacing w:val="-40"/>
            <w:lang w:val="pt-BR"/>
          </w:rPr>
          <w:t xml:space="preserve"> </w:t>
        </w:r>
        <w:r w:rsidRPr="005C403B">
          <w:rPr>
            <w:noProof/>
            <w:lang w:val="pt-BR"/>
          </w:rPr>
          <w:t>Erro</w:t>
        </w:r>
        <w:r>
          <w:rPr>
            <w:noProof/>
            <w:lang w:val="pt-BR"/>
          </w:rPr>
          <w:t>s</w:t>
        </w:r>
        <w:r w:rsidRPr="005C403B">
          <w:rPr>
            <w:noProof/>
            <w:lang w:val="pt-BR"/>
          </w:rPr>
          <w:t xml:space="preserve"> Tipo I (Falso Positivo) e Erro</w:t>
        </w:r>
        <w:r>
          <w:rPr>
            <w:noProof/>
            <w:lang w:val="pt-BR"/>
          </w:rPr>
          <w:t>s</w:t>
        </w:r>
        <w:r w:rsidRPr="005C403B">
          <w:rPr>
            <w:noProof/>
            <w:lang w:val="pt-BR"/>
          </w:rPr>
          <w:t xml:space="preserve"> Tipo II (Falso</w:t>
        </w:r>
        <w:r w:rsidRPr="005C403B">
          <w:rPr>
            <w:noProof/>
            <w:spacing w:val="-8"/>
            <w:lang w:val="pt-BR"/>
          </w:rPr>
          <w:t xml:space="preserve"> </w:t>
        </w:r>
        <w:r w:rsidRPr="005C403B">
          <w:rPr>
            <w:noProof/>
            <w:lang w:val="pt-BR"/>
          </w:rPr>
          <w:t>Negativo</w:t>
        </w:r>
        <w:r>
          <w:rPr>
            <w:noProof/>
            <w:lang w:val="pt-BR"/>
          </w:rPr>
          <w:t>)</w:t>
        </w:r>
        <w:r>
          <w:rPr>
            <w:noProof/>
            <w:lang w:val="pt-BR"/>
          </w:rPr>
          <w:t xml:space="preserve"> </w:t>
        </w:r>
        <w:r>
          <w:rPr>
            <w:noProof/>
            <w:lang w:val="pt-BR"/>
          </w:rPr>
          <w:t>(</w:t>
        </w:r>
        <w:r>
          <w:rPr>
            <w:noProof/>
            <w:lang w:val="pt-BR"/>
          </w:rPr>
          <w:t>Tabela 4</w:t>
        </w:r>
        <w:r>
          <w:rPr>
            <w:noProof/>
            <w:lang w:val="pt-BR"/>
          </w:rPr>
          <w:t>)</w:t>
        </w:r>
      </w:ins>
      <w:del w:id="45" w:author="Laura Almeida" w:date="2021-05-26T13:51:00Z">
        <w:r w:rsidR="00433C16" w:rsidRPr="00433C16" w:rsidDel="00445B66">
          <w:rPr>
            <w:rFonts w:ascii="Times" w:hAnsi="Times" w:cs="Times"/>
            <w:lang w:val="pt-BR"/>
          </w:rPr>
          <w:delText xml:space="preserve">Conforme mostrado na Tabela 3, o SVM teve a maior precisão em relação aos outros modelos, já o algoritmo </w:delText>
        </w:r>
        <w:r w:rsidR="00433C16" w:rsidRPr="00111F24" w:rsidDel="00445B66">
          <w:rPr>
            <w:rFonts w:ascii="Times" w:hAnsi="Times" w:cs="Times"/>
            <w:i/>
            <w:lang w:val="pt-BR"/>
          </w:rPr>
          <w:delText>Naive Bayes</w:delText>
        </w:r>
        <w:r w:rsidR="00433C16" w:rsidRPr="00433C16" w:rsidDel="00445B66">
          <w:rPr>
            <w:rFonts w:ascii="Times" w:hAnsi="Times" w:cs="Times"/>
            <w:lang w:val="pt-BR"/>
          </w:rPr>
          <w:delText xml:space="preserve"> apresentou mais dificuldade de identificar e diferenciar as classes, que podem ser vistas na curva ROC, Figura 4., e no número de Erros Tipo I (Falso Positivo) e Erros Tipo II (Falso Negativo), conforme mostrado na Tabela </w:delText>
        </w:r>
      </w:del>
      <w:del w:id="46" w:author="Laura Almeida" w:date="2021-05-26T13:47:00Z">
        <w:r w:rsidR="00433C16" w:rsidRPr="00433C16" w:rsidDel="00445B66">
          <w:rPr>
            <w:rFonts w:ascii="Times" w:hAnsi="Times" w:cs="Times"/>
            <w:lang w:val="pt-BR"/>
          </w:rPr>
          <w:delText>4</w:delText>
        </w:r>
      </w:del>
      <w:r w:rsidR="00433C16" w:rsidRPr="00433C16">
        <w:rPr>
          <w:rFonts w:ascii="Times" w:hAnsi="Times" w:cs="Times"/>
          <w:lang w:val="pt-BR"/>
        </w:rPr>
        <w:t>.</w:t>
      </w:r>
    </w:p>
    <w:p w14:paraId="5FB42E47" w14:textId="6E49F85D"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Assim, em um contexto de linguagem natural sem a implementação de outras características, o SVM parece ser o melhor algoritmo para classificação de notícias falsas em comparação com o algoritmo de </w:t>
      </w:r>
      <w:r w:rsidRPr="00111F24">
        <w:rPr>
          <w:rFonts w:ascii="Times" w:hAnsi="Times" w:cs="Times"/>
          <w:i/>
          <w:lang w:val="pt-BR"/>
        </w:rPr>
        <w:t>Naive Bayes</w:t>
      </w:r>
      <w:r w:rsidRPr="00433C16">
        <w:rPr>
          <w:rFonts w:ascii="Times" w:hAnsi="Times" w:cs="Times"/>
          <w:lang w:val="pt-BR"/>
        </w:rPr>
        <w:t xml:space="preserve">, confirmando que a hipótese H1 "O algoritmo classificador SVM foi melhor que </w:t>
      </w:r>
      <w:r w:rsidRPr="00111F24">
        <w:rPr>
          <w:rFonts w:ascii="Times" w:hAnsi="Times" w:cs="Times"/>
          <w:i/>
          <w:lang w:val="pt-BR"/>
        </w:rPr>
        <w:t>Naive Bayes</w:t>
      </w:r>
      <w:r w:rsidRPr="00433C16">
        <w:rPr>
          <w:rFonts w:ascii="Times" w:hAnsi="Times" w:cs="Times"/>
          <w:lang w:val="pt-BR"/>
        </w:rPr>
        <w:t xml:space="preserve"> e apresentou bons resultados", levantada na seção 3.</w:t>
      </w:r>
    </w:p>
    <w:p w14:paraId="1E6050B5" w14:textId="539B73B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lastRenderedPageBreak/>
        <w:t xml:space="preserve">Além disso o estudo apresentou resultados contrários do apresentado pelo Dias </w:t>
      </w:r>
      <w:r w:rsidR="00442470">
        <w:rPr>
          <w:rFonts w:ascii="Times" w:hAnsi="Times" w:cs="Times"/>
          <w:lang w:val="pt-BR"/>
        </w:rPr>
        <w:t>(2019)</w:t>
      </w:r>
      <w:r w:rsidRPr="00433C16">
        <w:rPr>
          <w:rFonts w:ascii="Times" w:hAnsi="Times" w:cs="Times"/>
          <w:lang w:val="pt-BR"/>
        </w:rPr>
        <w:t xml:space="preserve">, cuja conclusão apresentada foi que os algoritmos </w:t>
      </w:r>
      <w:r w:rsidRPr="00111F24">
        <w:rPr>
          <w:rFonts w:ascii="Times" w:hAnsi="Times" w:cs="Times"/>
          <w:i/>
          <w:lang w:val="pt-BR"/>
        </w:rPr>
        <w:t>Naive Bayes</w:t>
      </w:r>
      <w:r w:rsidRPr="00433C16">
        <w:rPr>
          <w:rFonts w:ascii="Times" w:hAnsi="Times" w:cs="Times"/>
          <w:lang w:val="pt-BR"/>
        </w:rPr>
        <w:t xml:space="preserve"> apresentaram performance muito acima que o SVM, entretanto o autor não realizou nenhuma limpeza nos dados, realizando apenas a Lematização nas notícias selecionadas portanto pode-se concluir que a etapa de limpeza pré-processamentos, como: Stemização, remoção de </w:t>
      </w:r>
      <w:r w:rsidRPr="00445B66">
        <w:rPr>
          <w:rFonts w:ascii="Times" w:hAnsi="Times" w:cs="Times"/>
          <w:i/>
          <w:iCs/>
          <w:lang w:val="pt-BR"/>
          <w:rPrChange w:id="47" w:author="Laura Almeida" w:date="2021-05-26T13:52:00Z">
            <w:rPr>
              <w:rFonts w:ascii="Times" w:hAnsi="Times" w:cs="Times"/>
              <w:lang w:val="pt-BR"/>
            </w:rPr>
          </w:rPrChange>
        </w:rPr>
        <w:t>stop words</w:t>
      </w:r>
      <w:r w:rsidRPr="00433C16">
        <w:rPr>
          <w:rFonts w:ascii="Times" w:hAnsi="Times" w:cs="Times"/>
          <w:lang w:val="pt-BR"/>
        </w:rPr>
        <w:t xml:space="preserve">, remoção de pontuação e espaços em brancos são necessárias para uma avaliação mais assertiva no desempenho dos modelos. </w:t>
      </w:r>
    </w:p>
    <w:p w14:paraId="7004ED58" w14:textId="464E491B" w:rsidR="00433C16" w:rsidRPr="00433C16" w:rsidRDefault="00445B66" w:rsidP="00433C16">
      <w:pPr>
        <w:spacing w:before="120"/>
        <w:ind w:firstLine="720"/>
        <w:jc w:val="both"/>
        <w:rPr>
          <w:rFonts w:ascii="Times" w:hAnsi="Times" w:cs="Times"/>
          <w:lang w:val="pt-BR"/>
        </w:rPr>
      </w:pPr>
      <w:ins w:id="48" w:author="Laura Almeida" w:date="2021-05-26T13:52:00Z">
        <w:r w:rsidRPr="00445B66">
          <w:rPr>
            <w:rFonts w:ascii="Times" w:hAnsi="Times" w:cs="Times"/>
            <w:lang w:val="pt-BR"/>
          </w:rPr>
          <w:t>Em trabalhos futuros, mais algoritmos de classificação podem ser considerados utilizados no estudo, por exemplo: redes neurais, Floresta Aleatória e regressão logística, para obter o melhor algoritmo para detectar notícias falsas no campo político</w:t>
        </w:r>
      </w:ins>
      <w:del w:id="49" w:author="Laura Almeida" w:date="2021-05-26T13:52:00Z">
        <w:r w:rsidR="00433C16" w:rsidRPr="00433C16" w:rsidDel="00445B66">
          <w:rPr>
            <w:rFonts w:ascii="Times" w:hAnsi="Times" w:cs="Times"/>
            <w:lang w:val="pt-BR"/>
          </w:rPr>
          <w:delText>Em trabalhos futuros, mais algoritmos de classificação podem ser considerados utilizados no estudo, por exemplo: redes neurais, Floresta Aleatória e regressão logística, para obter o melhor algoritmo para detectar notícias falsas no campo político</w:delText>
        </w:r>
      </w:del>
      <w:r w:rsidR="00433C16" w:rsidRPr="00433C16">
        <w:rPr>
          <w:rFonts w:ascii="Times" w:hAnsi="Times" w:cs="Times"/>
          <w:lang w:val="pt-BR"/>
        </w:rPr>
        <w:t>.</w:t>
      </w:r>
    </w:p>
    <w:p w14:paraId="3C945C83" w14:textId="5FC63AAF" w:rsidR="00433C16" w:rsidRPr="00433C16" w:rsidRDefault="00433C16" w:rsidP="00433C16">
      <w:pPr>
        <w:spacing w:before="120"/>
        <w:ind w:firstLine="720"/>
        <w:jc w:val="both"/>
        <w:rPr>
          <w:rFonts w:ascii="Times" w:hAnsi="Times" w:cs="Times"/>
          <w:lang w:val="pt-BR"/>
        </w:rPr>
      </w:pPr>
      <w:r w:rsidRPr="00433C16">
        <w:rPr>
          <w:rFonts w:ascii="Times" w:hAnsi="Times" w:cs="Times"/>
          <w:lang w:val="pt-BR"/>
        </w:rPr>
        <w:t xml:space="preserve">No projeto atual, outros atributos além do texto de notícias em si não foram considerados, e de acordo com Zhou et al </w:t>
      </w:r>
      <w:r w:rsidR="009C25BF">
        <w:rPr>
          <w:rFonts w:ascii="Times" w:hAnsi="Times" w:cs="Times"/>
          <w:lang w:val="pt-BR"/>
        </w:rPr>
        <w:t>(2020)</w:t>
      </w:r>
      <w:r w:rsidRPr="00433C16">
        <w:rPr>
          <w:rFonts w:ascii="Times" w:hAnsi="Times" w:cs="Times"/>
          <w:lang w:val="pt-BR"/>
        </w:rPr>
        <w:t xml:space="preserve"> e outras obras utilizadas como base para o projeto, Monteiro et al </w:t>
      </w:r>
      <w:r w:rsidR="009C25BF">
        <w:rPr>
          <w:rFonts w:ascii="Times" w:hAnsi="Times" w:cs="Times"/>
          <w:lang w:val="pt-BR"/>
        </w:rPr>
        <w:t>(2018)</w:t>
      </w:r>
      <w:r w:rsidRPr="00433C16">
        <w:rPr>
          <w:rFonts w:ascii="Times" w:hAnsi="Times" w:cs="Times"/>
          <w:lang w:val="pt-BR"/>
        </w:rPr>
        <w:t xml:space="preserve"> e Shu et al </w:t>
      </w:r>
      <w:r w:rsidR="009C25BF">
        <w:rPr>
          <w:rFonts w:ascii="Times" w:hAnsi="Times" w:cs="Times"/>
          <w:lang w:val="pt-BR"/>
        </w:rPr>
        <w:t>(2017)</w:t>
      </w:r>
      <w:r w:rsidRPr="00433C16">
        <w:rPr>
          <w:rFonts w:ascii="Times" w:hAnsi="Times" w:cs="Times"/>
          <w:lang w:val="pt-BR"/>
        </w:rPr>
        <w:t xml:space="preserve">, existem alguns atributos que fazem a ponte entre a exatidão dos modelos de detecção de </w:t>
      </w:r>
      <w:r w:rsidRPr="00111F24">
        <w:rPr>
          <w:rFonts w:ascii="Times" w:hAnsi="Times" w:cs="Times"/>
          <w:i/>
          <w:lang w:val="pt-BR"/>
        </w:rPr>
        <w:t>fake news</w:t>
      </w:r>
      <w:r w:rsidRPr="00433C16">
        <w:rPr>
          <w:rFonts w:ascii="Times" w:hAnsi="Times" w:cs="Times"/>
          <w:lang w:val="pt-BR"/>
        </w:rPr>
        <w:t>, tais como: número de palavras, número de pontos, número de parágrafos etc.</w:t>
      </w:r>
    </w:p>
    <w:p w14:paraId="66B90804" w14:textId="0020FA40" w:rsidR="004874CF" w:rsidRDefault="00433C16" w:rsidP="00433C16">
      <w:pPr>
        <w:spacing w:before="120"/>
        <w:ind w:firstLine="720"/>
        <w:jc w:val="both"/>
        <w:rPr>
          <w:rFonts w:ascii="Times" w:hAnsi="Times" w:cs="Times"/>
          <w:lang w:val="pt-BR"/>
        </w:rPr>
      </w:pPr>
      <w:r w:rsidRPr="00433C16">
        <w:rPr>
          <w:rFonts w:ascii="Times" w:hAnsi="Times" w:cs="Times"/>
          <w:lang w:val="pt-BR"/>
        </w:rPr>
        <w:t>Para que a análise seja mais precisa, podem ser utilizados parâmetros adicionais, como por exemplo a URL de uma página, ligada a um índice de confiança, podem ser exploradas variações nos parâmetros dos algoritmos, buscando verificar se haverá mudanças nos resultados obtidos. Há também a necessidade de se automatizar melhor o processo de coleta dos dados, de forma que um texto de uma notícia de qualquer página possa ser automaticamente extraído apenas passando o endereço para o sistema.</w:t>
      </w:r>
    </w:p>
    <w:p w14:paraId="312BA8CD" w14:textId="1F7C376E" w:rsidR="007B623D" w:rsidRPr="00763B86" w:rsidRDefault="00146EC6" w:rsidP="003C0EF3">
      <w:pPr>
        <w:pStyle w:val="Heading1"/>
        <w:spacing w:before="240" w:after="0"/>
        <w:rPr>
          <w:rFonts w:ascii="Times" w:hAnsi="Times" w:cs="Times"/>
          <w:sz w:val="26"/>
          <w:szCs w:val="26"/>
          <w:lang w:val="en-US"/>
        </w:rPr>
      </w:pPr>
      <w:proofErr w:type="spellStart"/>
      <w:r w:rsidRPr="00763B86">
        <w:rPr>
          <w:rFonts w:ascii="Times" w:hAnsi="Times" w:cs="Times"/>
          <w:sz w:val="26"/>
          <w:szCs w:val="26"/>
          <w:lang w:val="en-US"/>
        </w:rPr>
        <w:t>Referências</w:t>
      </w:r>
      <w:proofErr w:type="spellEnd"/>
    </w:p>
    <w:p w14:paraId="709AB4C9" w14:textId="106989A1" w:rsidR="003024AC" w:rsidRDefault="003024AC" w:rsidP="00876814">
      <w:pPr>
        <w:pStyle w:val="Reference"/>
      </w:pPr>
      <w:proofErr w:type="spellStart"/>
      <w:r w:rsidRPr="003024AC">
        <w:t>Abdin</w:t>
      </w:r>
      <w:proofErr w:type="spellEnd"/>
      <w:r w:rsidRPr="003024AC">
        <w:t>, L. (2019). Bots and fake news: the role of WhatsApp in the 2018 Brazilian Presidential election. Casey Robertson, 41(1).</w:t>
      </w:r>
    </w:p>
    <w:p w14:paraId="17CAA326" w14:textId="5029D9F0" w:rsidR="0017144C" w:rsidRDefault="0017144C" w:rsidP="00876814">
      <w:pPr>
        <w:pStyle w:val="Reference"/>
      </w:pPr>
      <w:proofErr w:type="spellStart"/>
      <w:r w:rsidRPr="00C1596A">
        <w:t>Adriani</w:t>
      </w:r>
      <w:proofErr w:type="spellEnd"/>
      <w:r w:rsidRPr="00C1596A">
        <w:t xml:space="preserve">, R. (2019). Fake News in the Corporate World: A Rising Threat. European </w:t>
      </w:r>
      <w:r>
        <w:t xml:space="preserve">                     </w:t>
      </w:r>
      <w:r w:rsidRPr="00C1596A">
        <w:t>Journal of Social Science Education and Research, 6(1), 92-110.</w:t>
      </w:r>
    </w:p>
    <w:p w14:paraId="53E19C5B" w14:textId="77777777" w:rsidR="0017144C" w:rsidRPr="00876814" w:rsidRDefault="0017144C" w:rsidP="00876814">
      <w:pPr>
        <w:pStyle w:val="Reference"/>
      </w:pPr>
      <w:r w:rsidRPr="00C1596A">
        <w:t xml:space="preserve">Bharadwaj, P., &amp; Shao, Z. (2019). Fake news detection with semantic features and text mining. </w:t>
      </w:r>
      <w:r w:rsidRPr="00876814">
        <w:t>International Journal on Natural Language Computing (IJNLC) Vol, 8.</w:t>
      </w:r>
    </w:p>
    <w:p w14:paraId="113827B4" w14:textId="77777777" w:rsidR="0017144C" w:rsidRPr="00876814" w:rsidRDefault="0017144C" w:rsidP="00876814">
      <w:pPr>
        <w:pStyle w:val="Reference"/>
      </w:pPr>
      <w:proofErr w:type="spellStart"/>
      <w:r w:rsidRPr="00C1596A">
        <w:t>Bondielli</w:t>
      </w:r>
      <w:proofErr w:type="spellEnd"/>
      <w:r w:rsidRPr="00C1596A">
        <w:t xml:space="preserve">, A., &amp; </w:t>
      </w:r>
      <w:proofErr w:type="spellStart"/>
      <w:r w:rsidRPr="00C1596A">
        <w:t>Marcelloni</w:t>
      </w:r>
      <w:proofErr w:type="spellEnd"/>
      <w:r w:rsidRPr="00C1596A">
        <w:t xml:space="preserve">, F. (2019). A survey on fake news and </w:t>
      </w:r>
      <w:proofErr w:type="spellStart"/>
      <w:r w:rsidRPr="00C1596A">
        <w:t>rumour</w:t>
      </w:r>
      <w:proofErr w:type="spellEnd"/>
      <w:r w:rsidRPr="00C1596A">
        <w:t xml:space="preserve"> detection techniques. Information Sciences, 497, 38-55.</w:t>
      </w:r>
    </w:p>
    <w:p w14:paraId="3257D34C" w14:textId="77777777" w:rsidR="0017144C" w:rsidRDefault="0017144C" w:rsidP="00146EC6">
      <w:pPr>
        <w:spacing w:before="120"/>
        <w:jc w:val="both"/>
        <w:rPr>
          <w:rFonts w:ascii="Times" w:hAnsi="Times"/>
          <w:szCs w:val="20"/>
          <w:lang w:val="en-US"/>
        </w:rPr>
      </w:pPr>
      <w:r w:rsidRPr="0017144C">
        <w:rPr>
          <w:rFonts w:ascii="Times" w:hAnsi="Times"/>
          <w:szCs w:val="20"/>
          <w:lang w:val="en-US"/>
        </w:rPr>
        <w:t xml:space="preserve">Bovet, A., &amp; </w:t>
      </w:r>
      <w:proofErr w:type="spellStart"/>
      <w:r w:rsidRPr="0017144C">
        <w:rPr>
          <w:rFonts w:ascii="Times" w:hAnsi="Times"/>
          <w:szCs w:val="20"/>
          <w:lang w:val="en-US"/>
        </w:rPr>
        <w:t>Makse</w:t>
      </w:r>
      <w:proofErr w:type="spellEnd"/>
      <w:r w:rsidRPr="0017144C">
        <w:rPr>
          <w:rFonts w:ascii="Times" w:hAnsi="Times"/>
          <w:szCs w:val="20"/>
          <w:lang w:val="en-US"/>
        </w:rPr>
        <w:t>, H. A. (2019). Influence of fake news in Twitter during the 2016 US presidential election. Nature communications, 10(1), 1-14.</w:t>
      </w:r>
    </w:p>
    <w:p w14:paraId="6E51D935" w14:textId="77777777" w:rsidR="0017144C" w:rsidRPr="008553E8" w:rsidDel="0017144C" w:rsidRDefault="0017144C" w:rsidP="0017144C">
      <w:pPr>
        <w:pStyle w:val="Reference"/>
      </w:pPr>
      <w:r w:rsidRPr="0017144C" w:rsidDel="0017144C">
        <w:t xml:space="preserve"> </w:t>
      </w:r>
      <w:r w:rsidRPr="0017144C">
        <w:t xml:space="preserve">DAVIS, Jesse; GOADRICH, Mark. The relationship between Precision-Recall and ROC curves. In: Proceedings of the 23rd international conference on Machine learning. </w:t>
      </w:r>
      <w:r w:rsidRPr="008553E8">
        <w:t>2006. p. 233-240.</w:t>
      </w:r>
    </w:p>
    <w:p w14:paraId="7D54C690" w14:textId="77777777" w:rsidR="0017144C" w:rsidRDefault="0017144C" w:rsidP="00876814">
      <w:pPr>
        <w:pStyle w:val="Reference"/>
      </w:pPr>
      <w:r w:rsidRPr="00A12531">
        <w:t>Dias, C. R. M. (2019). Towards fake news detection in Portuguese: New dataset and a claim-based approach for automated detection.</w:t>
      </w:r>
    </w:p>
    <w:p w14:paraId="38528B6F" w14:textId="77777777" w:rsidR="0017144C" w:rsidRDefault="0017144C" w:rsidP="00876814">
      <w:pPr>
        <w:pStyle w:val="Reference"/>
      </w:pPr>
      <w:r w:rsidRPr="00763B86">
        <w:rPr>
          <w:lang w:val="pt-BR"/>
        </w:rPr>
        <w:t xml:space="preserve">El Naqa, I., &amp; Murphy, M. J. (2015). </w:t>
      </w:r>
      <w:r w:rsidRPr="00A12531">
        <w:t xml:space="preserve">What is machine </w:t>
      </w:r>
      <w:proofErr w:type="gramStart"/>
      <w:r w:rsidRPr="00A12531">
        <w:t>learning?.</w:t>
      </w:r>
      <w:proofErr w:type="gramEnd"/>
      <w:r w:rsidRPr="00A12531">
        <w:t xml:space="preserve"> In machine learning in radiation oncology (pp. 3-11). Springer, Cham.</w:t>
      </w:r>
    </w:p>
    <w:p w14:paraId="51BBE462" w14:textId="77777777" w:rsidR="0017144C" w:rsidRPr="00146EC6" w:rsidRDefault="0017144C" w:rsidP="00876814">
      <w:pPr>
        <w:pStyle w:val="Reference"/>
      </w:pPr>
      <w:r w:rsidRPr="00A12531">
        <w:t xml:space="preserve">Ghosh, S., &amp; Gunning, D. (2019). Natural Language Processing Fundamentals: Build intelligent applications that can interpret the human language to deliver impactful results. </w:t>
      </w:r>
      <w:proofErr w:type="spellStart"/>
      <w:r w:rsidRPr="00A12531">
        <w:t>Packt</w:t>
      </w:r>
      <w:proofErr w:type="spellEnd"/>
      <w:r w:rsidRPr="00A12531">
        <w:t xml:space="preserve"> Publishing Ltd.</w:t>
      </w:r>
    </w:p>
    <w:p w14:paraId="3035733F" w14:textId="77777777" w:rsidR="0017144C" w:rsidRPr="00876814" w:rsidRDefault="0017144C" w:rsidP="00876814">
      <w:pPr>
        <w:pStyle w:val="Reference"/>
      </w:pPr>
      <w:proofErr w:type="spellStart"/>
      <w:r w:rsidRPr="00C1596A">
        <w:lastRenderedPageBreak/>
        <w:t>Granik</w:t>
      </w:r>
      <w:proofErr w:type="spellEnd"/>
      <w:r w:rsidRPr="00C1596A">
        <w:t xml:space="preserve">, M., &amp; </w:t>
      </w:r>
      <w:proofErr w:type="spellStart"/>
      <w:r w:rsidRPr="00C1596A">
        <w:t>Mesyura</w:t>
      </w:r>
      <w:proofErr w:type="spellEnd"/>
      <w:r w:rsidRPr="00C1596A">
        <w:t xml:space="preserve">, V. (2017, May). Fake news detection using naive Bayes classifier. In 2017 IEEE First Ukraine Conference on Electrical and Computer Engineering (UKRCON) (pp. 900-903). </w:t>
      </w:r>
      <w:r w:rsidRPr="00876814">
        <w:t>IEEE.</w:t>
      </w:r>
    </w:p>
    <w:p w14:paraId="0D930418" w14:textId="77777777" w:rsidR="0017144C" w:rsidRDefault="0017144C" w:rsidP="00876814">
      <w:pPr>
        <w:pStyle w:val="Reference"/>
      </w:pPr>
      <w:proofErr w:type="spellStart"/>
      <w:r w:rsidRPr="00C1596A">
        <w:t>Halimu</w:t>
      </w:r>
      <w:proofErr w:type="spellEnd"/>
      <w:r w:rsidRPr="00C1596A">
        <w:t xml:space="preserve">, C., </w:t>
      </w:r>
      <w:proofErr w:type="spellStart"/>
      <w:r w:rsidRPr="00C1596A">
        <w:t>Kasem</w:t>
      </w:r>
      <w:proofErr w:type="spellEnd"/>
      <w:r w:rsidRPr="00C1596A">
        <w:t xml:space="preserve">, A., &amp; </w:t>
      </w:r>
      <w:proofErr w:type="spellStart"/>
      <w:r w:rsidRPr="00C1596A">
        <w:t>Newaz</w:t>
      </w:r>
      <w:proofErr w:type="spellEnd"/>
      <w:r w:rsidRPr="00C1596A">
        <w:t xml:space="preserve">, S. S. (2019, January). Empirical comparison of area under ROC curve (AUC) and Mathew correlation coefficient (MCC) for evaluating machine learning algorithms on imbalanced datasets for binary classification. In Proceedings of the 3rd international conference on machine learning and soft computing (pp. 1-6). </w:t>
      </w:r>
      <w:r w:rsidRPr="00146EC6">
        <w:tab/>
      </w:r>
    </w:p>
    <w:p w14:paraId="5C10B5C7" w14:textId="77777777" w:rsidR="0017144C" w:rsidRPr="00876814" w:rsidRDefault="0017144C" w:rsidP="00876814">
      <w:pPr>
        <w:pStyle w:val="Reference"/>
        <w:rPr>
          <w:highlight w:val="yellow"/>
        </w:rPr>
      </w:pPr>
      <w:r w:rsidRPr="0017144C">
        <w:t xml:space="preserve">Harrison, Matt. (2019). Machine Learning </w:t>
      </w:r>
      <w:proofErr w:type="spellStart"/>
      <w:r w:rsidRPr="0017144C">
        <w:t>Poket</w:t>
      </w:r>
      <w:proofErr w:type="spellEnd"/>
      <w:r w:rsidRPr="0017144C">
        <w:t xml:space="preserve"> Reference. </w:t>
      </w:r>
      <w:proofErr w:type="spellStart"/>
      <w:r w:rsidRPr="0017144C">
        <w:t>O'Relly</w:t>
      </w:r>
      <w:proofErr w:type="spellEnd"/>
      <w:r w:rsidRPr="0017144C">
        <w:t xml:space="preserve"> Media, Inc. ISBN 9781492047544</w:t>
      </w:r>
    </w:p>
    <w:p w14:paraId="081A81D1" w14:textId="77777777" w:rsidR="0017144C" w:rsidRDefault="0017144C" w:rsidP="00876814">
      <w:pPr>
        <w:pStyle w:val="Reference"/>
      </w:pPr>
      <w:r w:rsidRPr="00A12531">
        <w:t xml:space="preserve">Hearst, M. A., </w:t>
      </w:r>
      <w:proofErr w:type="spellStart"/>
      <w:r w:rsidRPr="00A12531">
        <w:t>Dumais</w:t>
      </w:r>
      <w:proofErr w:type="spellEnd"/>
      <w:r w:rsidRPr="00A12531">
        <w:t xml:space="preserve">, S. T., Osuna, E., Platt, J., &amp; </w:t>
      </w:r>
      <w:proofErr w:type="spellStart"/>
      <w:r w:rsidRPr="00A12531">
        <w:t>Scholkopf</w:t>
      </w:r>
      <w:proofErr w:type="spellEnd"/>
      <w:r w:rsidRPr="00A12531">
        <w:t>, B. (1998). Support vector machines. IEEE Intelligent Systems and their applications, 13(4), 18-28.</w:t>
      </w:r>
    </w:p>
    <w:p w14:paraId="7BF2DF53" w14:textId="77777777" w:rsidR="0017144C" w:rsidRDefault="0017144C" w:rsidP="00876814">
      <w:pPr>
        <w:pStyle w:val="Reference"/>
      </w:pPr>
      <w:r w:rsidRPr="00A12531">
        <w:t>Jivani, A. G. (2011). A comparative study of stemming algorithms. Int. J. Comp. Tech. Appl, 2(6), 1930-1938.</w:t>
      </w:r>
    </w:p>
    <w:p w14:paraId="2F6E8065" w14:textId="77777777" w:rsidR="0017144C" w:rsidRDefault="0017144C" w:rsidP="00876814">
      <w:pPr>
        <w:pStyle w:val="Reference"/>
      </w:pPr>
      <w:r w:rsidRPr="00A12531">
        <w:t xml:space="preserve">Klein, D., &amp; </w:t>
      </w:r>
      <w:proofErr w:type="spellStart"/>
      <w:r w:rsidRPr="00A12531">
        <w:t>Wueller</w:t>
      </w:r>
      <w:proofErr w:type="spellEnd"/>
      <w:r w:rsidRPr="00A12531">
        <w:t>, J. (2017). Fake news: A legal perspective. Journal of Internet Law (Apr. 2017).</w:t>
      </w:r>
    </w:p>
    <w:p w14:paraId="3D40654E" w14:textId="77777777" w:rsidR="0017144C" w:rsidRPr="00763B86" w:rsidRDefault="0017144C" w:rsidP="00876814">
      <w:pPr>
        <w:pStyle w:val="Reference"/>
        <w:rPr>
          <w:lang w:val="pt-BR"/>
        </w:rPr>
      </w:pPr>
      <w:r w:rsidRPr="0017144C">
        <w:t xml:space="preserve">Lane, Hobson. Howard, Cole. </w:t>
      </w:r>
      <w:proofErr w:type="spellStart"/>
      <w:r w:rsidRPr="0017144C">
        <w:t>Hapke</w:t>
      </w:r>
      <w:proofErr w:type="spellEnd"/>
      <w:r w:rsidRPr="0017144C">
        <w:t xml:space="preserve">, Hannes. (2019). Natural Language Processing in Action: Understanding, analyzing, and </w:t>
      </w:r>
      <w:proofErr w:type="spellStart"/>
      <w:r w:rsidRPr="0017144C">
        <w:t>generatint</w:t>
      </w:r>
      <w:proofErr w:type="spellEnd"/>
      <w:r w:rsidRPr="0017144C">
        <w:t xml:space="preserve"> text with Python. </w:t>
      </w:r>
      <w:r w:rsidRPr="00EF40E1">
        <w:rPr>
          <w:lang w:val="pt-BR"/>
        </w:rPr>
        <w:t>Manning. ISBN 9781617294631</w:t>
      </w:r>
    </w:p>
    <w:p w14:paraId="6A7B272B" w14:textId="77777777" w:rsidR="0017144C" w:rsidRDefault="0017144C" w:rsidP="00876814">
      <w:pPr>
        <w:pStyle w:val="Reference"/>
      </w:pPr>
      <w:r w:rsidRPr="00763B86">
        <w:rPr>
          <w:lang w:val="pt-BR"/>
        </w:rPr>
        <w:t xml:space="preserve">Lorena, A. C., Gama, J., &amp; Faceli, K. (2000). Inteligência Artificial: Uma abordagem de aprendizado de máquina. </w:t>
      </w:r>
      <w:r w:rsidRPr="00A12531">
        <w:t>Grupo Gen-LTC.</w:t>
      </w:r>
    </w:p>
    <w:p w14:paraId="119A818D" w14:textId="77777777" w:rsidR="0017144C" w:rsidRDefault="0017144C" w:rsidP="00876814">
      <w:pPr>
        <w:pStyle w:val="Reference"/>
      </w:pPr>
      <w:r w:rsidRPr="00146EC6">
        <w:t>Monteiro R.A., Santos R.L.S., Pardo T.A.S., de Almeida T.A., Ruiz E.E.S., Vale O.A. Contributions to the Study of Fake News in Portuguese: New Corpus and Automatic Detection Results. In: Villavicencio A. et al. (eds) Computational Processing of the Portuguese Language. PROPOR 2018. Lecture Notes in Computer Science, vol 11122. Springer, Cham</w:t>
      </w:r>
    </w:p>
    <w:p w14:paraId="6F68CB65" w14:textId="77777777" w:rsidR="0017144C" w:rsidRDefault="0017144C" w:rsidP="00876814">
      <w:pPr>
        <w:pStyle w:val="Reference"/>
      </w:pPr>
      <w:r w:rsidRPr="00C2578F">
        <w:t xml:space="preserve">Rodriguez, J. D., Perez, A., &amp; Lozano, J. A. (2009). </w:t>
      </w:r>
      <w:r w:rsidRPr="00C1596A">
        <w:t>Sensitivity analysis of k-fold cross validation in prediction error estimation. IEEE transactions on pattern analysis and machine intelligence, 32(3), 569-575.</w:t>
      </w:r>
    </w:p>
    <w:p w14:paraId="224FE558" w14:textId="77777777" w:rsidR="0017144C" w:rsidRDefault="0017144C" w:rsidP="00146EC6">
      <w:pPr>
        <w:spacing w:before="120"/>
        <w:jc w:val="both"/>
        <w:rPr>
          <w:rFonts w:ascii="Times" w:hAnsi="Times"/>
          <w:szCs w:val="20"/>
          <w:lang w:val="en-US"/>
        </w:rPr>
      </w:pPr>
      <w:r w:rsidRPr="0017144C">
        <w:rPr>
          <w:rFonts w:ascii="Times" w:hAnsi="Times"/>
          <w:szCs w:val="20"/>
          <w:lang w:val="en-US"/>
        </w:rPr>
        <w:t>Rubin, V. L., Chen, Y., &amp; Conroy, N. K. (2015). Deception detection for news: three types of fakes. Proceedings of the Association for Information Science and Technology, 52(1), 1-4.</w:t>
      </w:r>
    </w:p>
    <w:p w14:paraId="6E1E19FD" w14:textId="77777777" w:rsidR="0017144C" w:rsidRDefault="0017144C" w:rsidP="00876814">
      <w:pPr>
        <w:pStyle w:val="Reference"/>
      </w:pPr>
      <w:r w:rsidRPr="00C2578F">
        <w:t xml:space="preserve">Sharma, K., </w:t>
      </w:r>
      <w:proofErr w:type="spellStart"/>
      <w:r w:rsidRPr="00C2578F">
        <w:t>Seo</w:t>
      </w:r>
      <w:proofErr w:type="spellEnd"/>
      <w:r w:rsidRPr="00C2578F">
        <w:t xml:space="preserve">, S., Meng, C., </w:t>
      </w:r>
      <w:proofErr w:type="spellStart"/>
      <w:r w:rsidRPr="00C2578F">
        <w:t>Rambhatla</w:t>
      </w:r>
      <w:proofErr w:type="spellEnd"/>
      <w:r w:rsidRPr="00C2578F">
        <w:t xml:space="preserve">, S., </w:t>
      </w:r>
      <w:proofErr w:type="spellStart"/>
      <w:r w:rsidRPr="00C2578F">
        <w:t>Dua</w:t>
      </w:r>
      <w:proofErr w:type="spellEnd"/>
      <w:r w:rsidRPr="00C2578F">
        <w:t xml:space="preserve">, A., &amp; Liu, Y. (2020). </w:t>
      </w:r>
      <w:r w:rsidRPr="00C1596A">
        <w:t xml:space="preserve">Coronavirus on social media: Analyzing misinformation in Twitter conversations. </w:t>
      </w:r>
      <w:proofErr w:type="spellStart"/>
      <w:r w:rsidRPr="00C1596A">
        <w:t>arXiv</w:t>
      </w:r>
      <w:proofErr w:type="spellEnd"/>
      <w:r w:rsidRPr="00C1596A">
        <w:t xml:space="preserve"> preprint arXiv:2003.12309.</w:t>
      </w:r>
    </w:p>
    <w:p w14:paraId="13D7E185" w14:textId="77777777" w:rsidR="0017144C" w:rsidRDefault="0017144C" w:rsidP="00876814">
      <w:pPr>
        <w:pStyle w:val="Reference"/>
      </w:pPr>
      <w:r w:rsidRPr="00C1596A">
        <w:t xml:space="preserve">Shu, K., </w:t>
      </w:r>
      <w:proofErr w:type="spellStart"/>
      <w:r w:rsidRPr="00C1596A">
        <w:t>Sliva</w:t>
      </w:r>
      <w:proofErr w:type="spellEnd"/>
      <w:r w:rsidRPr="00C1596A">
        <w:t>, A., Wang, S., Tang, J., &amp; Liu, H. (2017). Fake news detection on social media: A data mining perspective. ACM SIGKDD explorations newsletter, 19(1), 22-36.</w:t>
      </w:r>
    </w:p>
    <w:p w14:paraId="5BF3604A" w14:textId="77777777" w:rsidR="0017144C" w:rsidRPr="00763B86" w:rsidRDefault="0017144C" w:rsidP="00876814">
      <w:pPr>
        <w:pStyle w:val="Reference"/>
        <w:rPr>
          <w:lang w:val="pt-BR"/>
        </w:rPr>
      </w:pPr>
      <w:proofErr w:type="spellStart"/>
      <w:r w:rsidRPr="00A12531">
        <w:t>Tandoc</w:t>
      </w:r>
      <w:proofErr w:type="spellEnd"/>
      <w:r w:rsidRPr="00A12531">
        <w:t xml:space="preserve"> Jr, E. C., Lim, Z. W., &amp; Ling, R. Defining “Fake News”: a typology of scholarly definitions. </w:t>
      </w:r>
      <w:r w:rsidRPr="00763B86">
        <w:rPr>
          <w:lang w:val="pt-BR"/>
        </w:rPr>
        <w:t>Digital Journalism 6 (2), 137–153 (2018).</w:t>
      </w:r>
    </w:p>
    <w:p w14:paraId="22C1E0D5" w14:textId="77777777" w:rsidR="0017144C" w:rsidRPr="00EF40E1" w:rsidRDefault="0017144C" w:rsidP="00876814">
      <w:pPr>
        <w:pStyle w:val="Reference"/>
        <w:rPr>
          <w:lang w:val="pt-BR"/>
        </w:rPr>
      </w:pPr>
      <w:r w:rsidRPr="00763B86">
        <w:rPr>
          <w:lang w:val="pt-BR"/>
        </w:rPr>
        <w:lastRenderedPageBreak/>
        <w:t xml:space="preserve">Vajjala, S., Majumder, B., Gupta, A., &amp; Surana, H. (2020). </w:t>
      </w:r>
      <w:r w:rsidRPr="00A12531">
        <w:t xml:space="preserve">Practical Natural Language Processing: A Comprehensive Guide to Building Real-World NLP Systems. </w:t>
      </w:r>
      <w:r w:rsidRPr="00EF40E1">
        <w:rPr>
          <w:lang w:val="pt-BR"/>
        </w:rPr>
        <w:t>O'Reilly Media.</w:t>
      </w:r>
    </w:p>
    <w:p w14:paraId="02DB1F14" w14:textId="77777777" w:rsidR="0017144C" w:rsidRPr="0017144C" w:rsidRDefault="0017144C" w:rsidP="00146EC6">
      <w:pPr>
        <w:spacing w:before="120"/>
        <w:jc w:val="both"/>
        <w:rPr>
          <w:rFonts w:ascii="Times" w:hAnsi="Times"/>
          <w:szCs w:val="20"/>
          <w:lang w:val="pt-BR"/>
        </w:rPr>
      </w:pPr>
      <w:r w:rsidRPr="0017144C">
        <w:rPr>
          <w:rFonts w:ascii="Times" w:hAnsi="Times"/>
          <w:szCs w:val="20"/>
          <w:lang w:val="pt-BR"/>
        </w:rPr>
        <w:t>Vascon, L. F. C., &amp; de Souza, L. A. F. (2019). A violência policial em páginas de redes sociais virtuais: impactos das notícias falsas na opinião pública. Complexitas–Revista de Filosofia Temática, 3(1), 16-27.</w:t>
      </w:r>
    </w:p>
    <w:p w14:paraId="2B43F19F" w14:textId="77777777" w:rsidR="0017144C" w:rsidRDefault="0017144C" w:rsidP="007A74A9">
      <w:pPr>
        <w:pStyle w:val="Reference"/>
      </w:pPr>
      <w:r w:rsidRPr="00EF40E1">
        <w:rPr>
          <w:lang w:val="pt-BR"/>
        </w:rPr>
        <w:t xml:space="preserve">Vosoughi, S., Roy, D., &amp; Aral, S. (2018). </w:t>
      </w:r>
      <w:r w:rsidRPr="0017144C">
        <w:t>The spread of true and false news online. Science, 359(6380), 1146-1151.</w:t>
      </w:r>
    </w:p>
    <w:p w14:paraId="689932CF" w14:textId="77777777" w:rsidR="0017144C" w:rsidRPr="00146EC6" w:rsidRDefault="0017144C" w:rsidP="0017144C">
      <w:pPr>
        <w:pStyle w:val="Reference"/>
      </w:pPr>
      <w:r w:rsidRPr="00A12531">
        <w:t xml:space="preserve">Zhou, X., &amp; </w:t>
      </w:r>
      <w:proofErr w:type="spellStart"/>
      <w:r w:rsidRPr="00A12531">
        <w:t>Zafarani</w:t>
      </w:r>
      <w:proofErr w:type="spellEnd"/>
      <w:r w:rsidRPr="00A12531">
        <w:t xml:space="preserve">, R. (2020). A survey of fake news: Fundamental theories, detection methods, and opportunities. ACM Computing Surveys (CSUR), 53(5), 1-40. </w:t>
      </w:r>
    </w:p>
    <w:p w14:paraId="16D7465E" w14:textId="77777777" w:rsidR="007A74A9" w:rsidRPr="0002004F" w:rsidRDefault="007A74A9" w:rsidP="0017144C">
      <w:pPr>
        <w:pStyle w:val="Reference"/>
      </w:pPr>
    </w:p>
    <w:sectPr w:rsidR="007A74A9" w:rsidRPr="0002004F" w:rsidSect="008A6F1A">
      <w:headerReference w:type="even" r:id="rId16"/>
      <w:headerReference w:type="default" r:id="rId17"/>
      <w:pgSz w:w="11906" w:h="16838"/>
      <w:pgMar w:top="1985" w:right="1701" w:bottom="1418" w:left="1701" w:header="964" w:footer="96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5DE947" w14:textId="77777777" w:rsidR="008E14A0" w:rsidRDefault="008E14A0">
      <w:r>
        <w:separator/>
      </w:r>
    </w:p>
  </w:endnote>
  <w:endnote w:type="continuationSeparator" w:id="0">
    <w:p w14:paraId="7F8D8822" w14:textId="77777777" w:rsidR="008E14A0" w:rsidRDefault="008E14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rlito">
    <w:altName w:val="Calibri"/>
    <w:charset w:val="00"/>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37AA37" w14:textId="77777777" w:rsidR="008E14A0" w:rsidRDefault="008E14A0">
      <w:r>
        <w:separator/>
      </w:r>
    </w:p>
  </w:footnote>
  <w:footnote w:type="continuationSeparator" w:id="0">
    <w:p w14:paraId="47F3EB3B" w14:textId="77777777" w:rsidR="008E14A0" w:rsidRDefault="008E14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ABAF68" w14:textId="77777777" w:rsidR="00BE5304" w:rsidRDefault="00BE5304">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66393" w14:textId="77777777" w:rsidR="00BE5304" w:rsidRDefault="00BE5304">
    <w:pPr>
      <w:jc w:val="right"/>
    </w:pPr>
    <w:r>
      <w:fldChar w:fldCharType="begin"/>
    </w:r>
    <w:r>
      <w:instrText>PAGE</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26E52"/>
    <w:multiLevelType w:val="multilevel"/>
    <w:tmpl w:val="31667BBA"/>
    <w:lvl w:ilvl="0">
      <w:start w:val="1"/>
      <w:numFmt w:val="decimal"/>
      <w:lvlText w:val="%1"/>
      <w:lvlJc w:val="left"/>
      <w:pPr>
        <w:ind w:left="567" w:hanging="567"/>
      </w:pPr>
    </w:lvl>
    <w:lvl w:ilvl="1">
      <w:start w:val="1"/>
      <w:numFmt w:val="decimal"/>
      <w:lvlText w:val="%1.%2"/>
      <w:lvlJc w:val="left"/>
      <w:pPr>
        <w:ind w:left="567" w:hanging="567"/>
      </w:pPr>
    </w:lvl>
    <w:lvl w:ilvl="2">
      <w:start w:val="1"/>
      <w:numFmt w:val="decimal"/>
      <w:lvlText w:val="%1.%2.%3"/>
      <w:lvlJc w:val="left"/>
      <w:pPr>
        <w:ind w:left="851" w:hanging="851"/>
      </w:pPr>
    </w:lvl>
    <w:lvl w:ilvl="3">
      <w:start w:val="1"/>
      <w:numFmt w:val="decimal"/>
      <w:lvlText w:val="%1.%2.%3.%4"/>
      <w:lvlJc w:val="left"/>
      <w:pPr>
        <w:ind w:left="851" w:hanging="851"/>
      </w:pPr>
    </w:lvl>
    <w:lvl w:ilvl="4">
      <w:start w:val="1"/>
      <w:numFmt w:val="decimal"/>
      <w:lvlText w:val="%1.%2.%3.%4.%5"/>
      <w:lvlJc w:val="left"/>
      <w:pPr>
        <w:ind w:left="964" w:hanging="964"/>
      </w:pPr>
      <w:rPr>
        <w:rFonts w:ascii="Times New Roman" w:eastAsia="Times New Roman" w:hAnsi="Times New Roman" w:cs="Times New Roman"/>
        <w:b w:val="0"/>
        <w:i/>
        <w:sz w:val="20"/>
        <w:szCs w:val="2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0241CCB"/>
    <w:multiLevelType w:val="multilevel"/>
    <w:tmpl w:val="9C40E120"/>
    <w:lvl w:ilvl="0">
      <w:start w:val="1"/>
      <w:numFmt w:val="decimal"/>
      <w:lvlText w:val="%1."/>
      <w:lvlJc w:val="right"/>
      <w:pPr>
        <w:ind w:left="341" w:hanging="113"/>
      </w:pPr>
      <w:rPr>
        <w:color w:val="000000"/>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lowerRoman"/>
      <w:lvlText w:val="%9."/>
      <w:lvlJc w:val="right"/>
      <w:pPr>
        <w:ind w:left="6936"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 Luiz">
    <w15:presenceInfo w15:providerId="Windows Live" w15:userId="15bc7db28db03711"/>
  </w15:person>
  <w15:person w15:author="Laura Almeida">
    <w15:presenceInfo w15:providerId="AD" w15:userId="S::Laura.Almeida@ibm.com::0851ebf5-79c4-4ddc-aa6d-dc483986b8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trackRevisions/>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CwNDICIgtTcxMTEyUdpeDU4uLM/DyQAuNaAGJicEwsAAAA"/>
  </w:docVars>
  <w:rsids>
    <w:rsidRoot w:val="0045677F"/>
    <w:rsid w:val="00007575"/>
    <w:rsid w:val="000169A2"/>
    <w:rsid w:val="0002004F"/>
    <w:rsid w:val="00096380"/>
    <w:rsid w:val="000B1348"/>
    <w:rsid w:val="000B7197"/>
    <w:rsid w:val="000C4AFF"/>
    <w:rsid w:val="000D4169"/>
    <w:rsid w:val="00111F24"/>
    <w:rsid w:val="00112636"/>
    <w:rsid w:val="00125EFF"/>
    <w:rsid w:val="00134B66"/>
    <w:rsid w:val="00146EC6"/>
    <w:rsid w:val="00157550"/>
    <w:rsid w:val="0017144C"/>
    <w:rsid w:val="001B1B44"/>
    <w:rsid w:val="001C65F6"/>
    <w:rsid w:val="001E2816"/>
    <w:rsid w:val="0020338A"/>
    <w:rsid w:val="00225E2E"/>
    <w:rsid w:val="0023557B"/>
    <w:rsid w:val="002355B7"/>
    <w:rsid w:val="002609E9"/>
    <w:rsid w:val="002B1001"/>
    <w:rsid w:val="002E5EFB"/>
    <w:rsid w:val="002F36DB"/>
    <w:rsid w:val="003024AC"/>
    <w:rsid w:val="003242F4"/>
    <w:rsid w:val="00330975"/>
    <w:rsid w:val="003376C9"/>
    <w:rsid w:val="00376494"/>
    <w:rsid w:val="003A6B70"/>
    <w:rsid w:val="003C0EF3"/>
    <w:rsid w:val="003F2D61"/>
    <w:rsid w:val="00400849"/>
    <w:rsid w:val="00433C16"/>
    <w:rsid w:val="00442470"/>
    <w:rsid w:val="00445B66"/>
    <w:rsid w:val="0045677F"/>
    <w:rsid w:val="0047111C"/>
    <w:rsid w:val="004874CF"/>
    <w:rsid w:val="004937C7"/>
    <w:rsid w:val="004F0052"/>
    <w:rsid w:val="00516061"/>
    <w:rsid w:val="00527063"/>
    <w:rsid w:val="005623FA"/>
    <w:rsid w:val="0058682F"/>
    <w:rsid w:val="005979E9"/>
    <w:rsid w:val="00641B28"/>
    <w:rsid w:val="006710E8"/>
    <w:rsid w:val="00694AC3"/>
    <w:rsid w:val="0069738F"/>
    <w:rsid w:val="006D3B64"/>
    <w:rsid w:val="00722D06"/>
    <w:rsid w:val="00741851"/>
    <w:rsid w:val="007513EA"/>
    <w:rsid w:val="00763B86"/>
    <w:rsid w:val="007737F5"/>
    <w:rsid w:val="007A74A9"/>
    <w:rsid w:val="007B12A6"/>
    <w:rsid w:val="007B623D"/>
    <w:rsid w:val="007B69A5"/>
    <w:rsid w:val="007D06EA"/>
    <w:rsid w:val="007E5986"/>
    <w:rsid w:val="008321B3"/>
    <w:rsid w:val="00854282"/>
    <w:rsid w:val="008553E8"/>
    <w:rsid w:val="00875A29"/>
    <w:rsid w:val="00876814"/>
    <w:rsid w:val="00883510"/>
    <w:rsid w:val="008864B4"/>
    <w:rsid w:val="008A6F1A"/>
    <w:rsid w:val="008C0784"/>
    <w:rsid w:val="008D55AF"/>
    <w:rsid w:val="008E14A0"/>
    <w:rsid w:val="008E6D1F"/>
    <w:rsid w:val="00904345"/>
    <w:rsid w:val="0091201F"/>
    <w:rsid w:val="009249F2"/>
    <w:rsid w:val="00931E74"/>
    <w:rsid w:val="009345A1"/>
    <w:rsid w:val="00977F12"/>
    <w:rsid w:val="00984A03"/>
    <w:rsid w:val="009B4CFA"/>
    <w:rsid w:val="009C25BF"/>
    <w:rsid w:val="009D6931"/>
    <w:rsid w:val="009E74D2"/>
    <w:rsid w:val="00A10FBE"/>
    <w:rsid w:val="00A12531"/>
    <w:rsid w:val="00A66FD7"/>
    <w:rsid w:val="00A7053B"/>
    <w:rsid w:val="00A766A8"/>
    <w:rsid w:val="00A77B20"/>
    <w:rsid w:val="00A85168"/>
    <w:rsid w:val="00A9777F"/>
    <w:rsid w:val="00B00CD2"/>
    <w:rsid w:val="00B03E1C"/>
    <w:rsid w:val="00B11921"/>
    <w:rsid w:val="00B245A0"/>
    <w:rsid w:val="00B262C8"/>
    <w:rsid w:val="00B510D3"/>
    <w:rsid w:val="00B9291A"/>
    <w:rsid w:val="00BE5269"/>
    <w:rsid w:val="00BE5304"/>
    <w:rsid w:val="00C14F8B"/>
    <w:rsid w:val="00C1596A"/>
    <w:rsid w:val="00C2578F"/>
    <w:rsid w:val="00C359A4"/>
    <w:rsid w:val="00C57D5B"/>
    <w:rsid w:val="00C91905"/>
    <w:rsid w:val="00CE7E0F"/>
    <w:rsid w:val="00CF318D"/>
    <w:rsid w:val="00D20548"/>
    <w:rsid w:val="00D415C5"/>
    <w:rsid w:val="00D67907"/>
    <w:rsid w:val="00D94419"/>
    <w:rsid w:val="00D96A0E"/>
    <w:rsid w:val="00DD1025"/>
    <w:rsid w:val="00DF6136"/>
    <w:rsid w:val="00E17B80"/>
    <w:rsid w:val="00E24455"/>
    <w:rsid w:val="00E72C5F"/>
    <w:rsid w:val="00E862EC"/>
    <w:rsid w:val="00EE16A3"/>
    <w:rsid w:val="00EF19CD"/>
    <w:rsid w:val="00EF40E1"/>
    <w:rsid w:val="00F712EC"/>
    <w:rsid w:val="00FA5D91"/>
    <w:rsid w:val="00FB649D"/>
    <w:rsid w:val="00FE5470"/>
    <w:rsid w:val="00FF573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E5C932"/>
  <w15:docId w15:val="{D498399D-229D-9347-9F7D-19FCE930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pt"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240"/>
      <w:ind w:left="567" w:hanging="567"/>
      <w:outlineLvl w:val="0"/>
    </w:pPr>
    <w:rPr>
      <w:b/>
    </w:rPr>
  </w:style>
  <w:style w:type="paragraph" w:styleId="Heading2">
    <w:name w:val="heading 2"/>
    <w:basedOn w:val="Normal"/>
    <w:next w:val="Normal"/>
    <w:uiPriority w:val="9"/>
    <w:unhideWhenUsed/>
    <w:qFormat/>
    <w:pPr>
      <w:keepNext/>
      <w:keepLines/>
      <w:spacing w:before="360" w:after="160"/>
      <w:ind w:left="567" w:hanging="567"/>
      <w:outlineLvl w:val="1"/>
    </w:pPr>
    <w:rPr>
      <w:b/>
      <w:sz w:val="20"/>
      <w:szCs w:val="20"/>
    </w:rPr>
  </w:style>
  <w:style w:type="paragraph" w:styleId="Heading3">
    <w:name w:val="heading 3"/>
    <w:basedOn w:val="Normal"/>
    <w:next w:val="Normal"/>
    <w:uiPriority w:val="9"/>
    <w:unhideWhenUsed/>
    <w:qFormat/>
    <w:pPr>
      <w:spacing w:before="360"/>
      <w:jc w:val="both"/>
      <w:outlineLvl w:val="2"/>
    </w:pPr>
    <w:rPr>
      <w:sz w:val="20"/>
      <w:szCs w:val="20"/>
    </w:rPr>
  </w:style>
  <w:style w:type="paragraph" w:styleId="Heading4">
    <w:name w:val="heading 4"/>
    <w:basedOn w:val="Normal"/>
    <w:next w:val="Normal"/>
    <w:uiPriority w:val="9"/>
    <w:semiHidden/>
    <w:unhideWhenUsed/>
    <w:qFormat/>
    <w:pPr>
      <w:spacing w:before="240"/>
      <w:jc w:val="both"/>
      <w:outlineLvl w:val="3"/>
    </w:pPr>
    <w:rPr>
      <w:sz w:val="20"/>
      <w:szCs w:val="2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108" w:type="dxa"/>
        <w:right w:w="108" w:type="dxa"/>
      </w:tblCellMar>
    </w:tblPr>
  </w:style>
  <w:style w:type="table" w:customStyle="1" w:styleId="a1">
    <w:basedOn w:val="TableNormal1"/>
    <w:tblPr>
      <w:tblStyleRowBandSize w:val="1"/>
      <w:tblStyleColBandSize w:val="1"/>
      <w:tblCellMar>
        <w:left w:w="108" w:type="dxa"/>
        <w:right w:w="108"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A6B70"/>
    <w:rPr>
      <w:sz w:val="18"/>
      <w:szCs w:val="18"/>
    </w:rPr>
  </w:style>
  <w:style w:type="character" w:customStyle="1" w:styleId="BalloonTextChar">
    <w:name w:val="Balloon Text Char"/>
    <w:basedOn w:val="DefaultParagraphFont"/>
    <w:link w:val="BalloonText"/>
    <w:uiPriority w:val="99"/>
    <w:semiHidden/>
    <w:rsid w:val="003A6B70"/>
    <w:rPr>
      <w:sz w:val="18"/>
      <w:szCs w:val="18"/>
    </w:rPr>
  </w:style>
  <w:style w:type="paragraph" w:customStyle="1" w:styleId="address">
    <w:name w:val="address"/>
    <w:basedOn w:val="Normal"/>
    <w:rsid w:val="006D3B64"/>
    <w:pPr>
      <w:overflowPunct w:val="0"/>
      <w:autoSpaceDE w:val="0"/>
      <w:autoSpaceDN w:val="0"/>
      <w:adjustRightInd w:val="0"/>
      <w:spacing w:after="200" w:line="220" w:lineRule="atLeast"/>
      <w:contextualSpacing/>
      <w:jc w:val="center"/>
      <w:textAlignment w:val="baseline"/>
    </w:pPr>
    <w:rPr>
      <w:sz w:val="18"/>
      <w:szCs w:val="20"/>
      <w:lang w:val="en-US" w:eastAsia="en-US"/>
    </w:rPr>
  </w:style>
  <w:style w:type="paragraph" w:styleId="Footer">
    <w:name w:val="footer"/>
    <w:basedOn w:val="Normal"/>
    <w:link w:val="FooterChar"/>
    <w:uiPriority w:val="99"/>
    <w:unhideWhenUsed/>
    <w:rsid w:val="008A6F1A"/>
    <w:pPr>
      <w:tabs>
        <w:tab w:val="center" w:pos="4252"/>
        <w:tab w:val="right" w:pos="8504"/>
      </w:tabs>
    </w:pPr>
  </w:style>
  <w:style w:type="character" w:customStyle="1" w:styleId="FooterChar">
    <w:name w:val="Footer Char"/>
    <w:basedOn w:val="DefaultParagraphFont"/>
    <w:link w:val="Footer"/>
    <w:uiPriority w:val="99"/>
    <w:rsid w:val="008A6F1A"/>
  </w:style>
  <w:style w:type="paragraph" w:styleId="Header">
    <w:name w:val="header"/>
    <w:basedOn w:val="Normal"/>
    <w:link w:val="HeaderChar"/>
    <w:uiPriority w:val="99"/>
    <w:unhideWhenUsed/>
    <w:rsid w:val="008A6F1A"/>
    <w:pPr>
      <w:tabs>
        <w:tab w:val="center" w:pos="4252"/>
        <w:tab w:val="right" w:pos="8504"/>
      </w:tabs>
    </w:pPr>
  </w:style>
  <w:style w:type="character" w:customStyle="1" w:styleId="HeaderChar">
    <w:name w:val="Header Char"/>
    <w:basedOn w:val="DefaultParagraphFont"/>
    <w:link w:val="Header"/>
    <w:uiPriority w:val="99"/>
    <w:rsid w:val="008A6F1A"/>
  </w:style>
  <w:style w:type="paragraph" w:customStyle="1" w:styleId="Abstract">
    <w:name w:val="Abstract"/>
    <w:basedOn w:val="Normal"/>
    <w:rsid w:val="005979E9"/>
    <w:pPr>
      <w:tabs>
        <w:tab w:val="left" w:pos="720"/>
      </w:tabs>
      <w:spacing w:before="120" w:after="120"/>
      <w:ind w:left="454" w:right="454"/>
      <w:jc w:val="both"/>
    </w:pPr>
    <w:rPr>
      <w:rFonts w:ascii="Times" w:hAnsi="Times"/>
      <w:i/>
      <w:lang w:val="pt-BR"/>
    </w:rPr>
  </w:style>
  <w:style w:type="paragraph" w:styleId="BodyText">
    <w:name w:val="Body Text"/>
    <w:basedOn w:val="Normal"/>
    <w:link w:val="BodyTextChar"/>
    <w:rsid w:val="00A7053B"/>
    <w:pPr>
      <w:spacing w:after="120" w:line="264" w:lineRule="auto"/>
      <w:jc w:val="both"/>
    </w:pPr>
    <w:rPr>
      <w:rFonts w:ascii="Linux Libertine" w:eastAsiaTheme="minorHAnsi" w:hAnsi="Linux Libertine" w:cstheme="minorBidi"/>
      <w:sz w:val="18"/>
      <w:szCs w:val="22"/>
      <w:lang w:val="en-US" w:eastAsia="en-US"/>
    </w:rPr>
  </w:style>
  <w:style w:type="character" w:customStyle="1" w:styleId="BodyTextChar">
    <w:name w:val="Body Text Char"/>
    <w:basedOn w:val="DefaultParagraphFont"/>
    <w:link w:val="BodyText"/>
    <w:rsid w:val="00A7053B"/>
    <w:rPr>
      <w:rFonts w:ascii="Linux Libertine" w:eastAsiaTheme="minorHAnsi" w:hAnsi="Linux Libertine" w:cstheme="minorBidi"/>
      <w:sz w:val="18"/>
      <w:szCs w:val="22"/>
      <w:lang w:val="en-US" w:eastAsia="en-US"/>
    </w:rPr>
  </w:style>
  <w:style w:type="character" w:styleId="PlaceholderText">
    <w:name w:val="Placeholder Text"/>
    <w:basedOn w:val="DefaultParagraphFont"/>
    <w:uiPriority w:val="99"/>
    <w:semiHidden/>
    <w:rsid w:val="00A7053B"/>
    <w:rPr>
      <w:color w:val="808080"/>
    </w:rPr>
  </w:style>
  <w:style w:type="table" w:customStyle="1" w:styleId="TableNormal10">
    <w:name w:val="Table Normal1"/>
    <w:uiPriority w:val="2"/>
    <w:semiHidden/>
    <w:unhideWhenUsed/>
    <w:qFormat/>
    <w:rsid w:val="007E5986"/>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E5986"/>
    <w:pPr>
      <w:widowControl w:val="0"/>
      <w:autoSpaceDE w:val="0"/>
      <w:autoSpaceDN w:val="0"/>
      <w:spacing w:line="176" w:lineRule="exact"/>
      <w:ind w:left="108"/>
    </w:pPr>
    <w:rPr>
      <w:sz w:val="22"/>
      <w:szCs w:val="22"/>
      <w:lang w:val="en-US" w:eastAsia="en-US"/>
    </w:rPr>
  </w:style>
  <w:style w:type="character" w:customStyle="1" w:styleId="Label">
    <w:name w:val="Label"/>
    <w:basedOn w:val="DefaultParagraphFont"/>
    <w:uiPriority w:val="1"/>
    <w:qFormat/>
    <w:rsid w:val="00330975"/>
    <w:rPr>
      <w:rFonts w:ascii="Linux Libertine" w:hAnsi="Linux Libertine"/>
      <w:b w:val="0"/>
      <w:color w:val="auto"/>
    </w:rPr>
  </w:style>
  <w:style w:type="character" w:styleId="Hyperlink">
    <w:name w:val="Hyperlink"/>
    <w:basedOn w:val="DefaultParagraphFont"/>
    <w:uiPriority w:val="99"/>
    <w:unhideWhenUsed/>
    <w:rsid w:val="00330975"/>
    <w:rPr>
      <w:color w:val="0000FF" w:themeColor="hyperlink"/>
      <w:u w:val="single"/>
    </w:rPr>
  </w:style>
  <w:style w:type="character" w:styleId="UnresolvedMention">
    <w:name w:val="Unresolved Mention"/>
    <w:basedOn w:val="DefaultParagraphFont"/>
    <w:uiPriority w:val="99"/>
    <w:semiHidden/>
    <w:unhideWhenUsed/>
    <w:rsid w:val="00330975"/>
    <w:rPr>
      <w:color w:val="605E5C"/>
      <w:shd w:val="clear" w:color="auto" w:fill="E1DFDD"/>
    </w:rPr>
  </w:style>
  <w:style w:type="paragraph" w:customStyle="1" w:styleId="Reference">
    <w:name w:val="Reference"/>
    <w:basedOn w:val="Normal"/>
    <w:rsid w:val="00146EC6"/>
    <w:pPr>
      <w:tabs>
        <w:tab w:val="left" w:pos="720"/>
      </w:tabs>
      <w:spacing w:before="120"/>
      <w:ind w:left="284" w:hanging="284"/>
      <w:jc w:val="both"/>
    </w:pPr>
    <w:rPr>
      <w:rFonts w:ascii="Times" w:hAnsi="Times"/>
      <w:szCs w:val="20"/>
      <w:lang w:val="en-US"/>
    </w:rPr>
  </w:style>
  <w:style w:type="paragraph" w:styleId="CommentSubject">
    <w:name w:val="annotation subject"/>
    <w:basedOn w:val="CommentText"/>
    <w:next w:val="CommentText"/>
    <w:link w:val="CommentSubjectChar"/>
    <w:uiPriority w:val="99"/>
    <w:semiHidden/>
    <w:unhideWhenUsed/>
    <w:rsid w:val="008D55AF"/>
    <w:rPr>
      <w:b/>
      <w:bCs/>
    </w:rPr>
  </w:style>
  <w:style w:type="character" w:customStyle="1" w:styleId="CommentSubjectChar">
    <w:name w:val="Comment Subject Char"/>
    <w:basedOn w:val="CommentTextChar"/>
    <w:link w:val="CommentSubject"/>
    <w:uiPriority w:val="99"/>
    <w:semiHidden/>
    <w:rsid w:val="008D55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8860785">
      <w:bodyDiv w:val="1"/>
      <w:marLeft w:val="0"/>
      <w:marRight w:val="0"/>
      <w:marTop w:val="0"/>
      <w:marBottom w:val="0"/>
      <w:divBdr>
        <w:top w:val="none" w:sz="0" w:space="0" w:color="auto"/>
        <w:left w:val="none" w:sz="0" w:space="0" w:color="auto"/>
        <w:bottom w:val="none" w:sz="0" w:space="0" w:color="auto"/>
        <w:right w:val="none" w:sz="0" w:space="0" w:color="auto"/>
      </w:divBdr>
    </w:div>
    <w:div w:id="584386514">
      <w:bodyDiv w:val="1"/>
      <w:marLeft w:val="0"/>
      <w:marRight w:val="0"/>
      <w:marTop w:val="0"/>
      <w:marBottom w:val="0"/>
      <w:divBdr>
        <w:top w:val="none" w:sz="0" w:space="0" w:color="auto"/>
        <w:left w:val="none" w:sz="0" w:space="0" w:color="auto"/>
        <w:bottom w:val="none" w:sz="0" w:space="0" w:color="auto"/>
        <w:right w:val="none" w:sz="0" w:space="0" w:color="auto"/>
      </w:divBdr>
    </w:div>
    <w:div w:id="14995415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iariodobrasil.org/"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ntraponto.jor.br/"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5741</Words>
  <Characters>31004</Characters>
  <Application>Microsoft Office Word</Application>
  <DocSecurity>0</DocSecurity>
  <Lines>258</Lines>
  <Paragraphs>73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Fuzaro</dc:creator>
  <cp:lastModifiedBy>Laura Almeida</cp:lastModifiedBy>
  <cp:revision>2</cp:revision>
  <cp:lastPrinted>2020-06-10T21:00:00Z</cp:lastPrinted>
  <dcterms:created xsi:type="dcterms:W3CDTF">2021-05-26T16:56:00Z</dcterms:created>
  <dcterms:modified xsi:type="dcterms:W3CDTF">2021-05-26T16:56:00Z</dcterms:modified>
</cp:coreProperties>
</file>